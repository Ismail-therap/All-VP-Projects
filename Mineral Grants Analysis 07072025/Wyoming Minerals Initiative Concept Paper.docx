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F4625" w14:textId="60D6A09B" w:rsidR="00AF4225" w:rsidRPr="0014639D" w:rsidRDefault="00312390" w:rsidP="0014639D">
      <w:pPr>
        <w:pStyle w:val="Title"/>
      </w:pPr>
      <w:r>
        <w:t>Wyoming</w:t>
      </w:r>
      <w:r w:rsidR="00DD7803">
        <w:t xml:space="preserve"> </w:t>
      </w:r>
      <w:r w:rsidR="00D05D3F">
        <w:t xml:space="preserve">Minerals </w:t>
      </w:r>
      <w:r w:rsidR="1256AA06">
        <w:t xml:space="preserve">Initiative: From Mining to </w:t>
      </w:r>
      <w:r w:rsidR="00D05D3F">
        <w:t xml:space="preserve">Advanced Technologies </w:t>
      </w:r>
    </w:p>
    <w:p w14:paraId="375A21AA" w14:textId="6CDCC67A" w:rsidR="00AF4225" w:rsidRDefault="00AF4225" w:rsidP="00F548B6"/>
    <w:p w14:paraId="2F28561E" w14:textId="74407298" w:rsidR="00D05D3F" w:rsidRDefault="08F0F213" w:rsidP="0FABB0BD">
      <w:pPr>
        <w:rPr>
          <w:rFonts w:eastAsia="Calibri"/>
          <w:color w:val="000000" w:themeColor="text1"/>
          <w:rPrChange w:id="0" w:author="Parag Chitnis" w:date="2025-07-01T14:23:00Z">
            <w:rPr>
              <w:rFonts w:eastAsia="Calibri"/>
              <w:color w:val="CC3595"/>
            </w:rPr>
          </w:rPrChange>
        </w:rPr>
      </w:pPr>
      <w:r>
        <w:t xml:space="preserve">Wyoming’s </w:t>
      </w:r>
      <w:r w:rsidRPr="000622EB">
        <w:rPr>
          <w:highlight w:val="yellow"/>
        </w:rPr>
        <w:t>mineral</w:t>
      </w:r>
      <w:r>
        <w:t xml:space="preserve"> industry plays a pivotal role in the state’s economy and the nation’s strategic resource landscape</w:t>
      </w:r>
      <w:r w:rsidR="48B57921" w:rsidRPr="0FABB0BD">
        <w:rPr>
          <w:rFonts w:eastAsia="Calibri"/>
        </w:rPr>
        <w:t xml:space="preserve">. Of the </w:t>
      </w:r>
      <w:hyperlink r:id="rId10">
        <w:r w:rsidR="48B57921" w:rsidRPr="0FABB0BD">
          <w:rPr>
            <w:rStyle w:val="Hyperlink"/>
            <w:rFonts w:eastAsia="Calibri"/>
            <w:color w:val="467886"/>
          </w:rPr>
          <w:t>$3.8 billion in tax revenue</w:t>
        </w:r>
      </w:hyperlink>
      <w:r w:rsidR="48B57921" w:rsidRPr="0FABB0BD">
        <w:rPr>
          <w:rFonts w:eastAsia="Calibri"/>
        </w:rPr>
        <w:t xml:space="preserve"> collected by the state last year, $1.34 billion came directly from resource extraction via severance taxes and mineral royalties. Wyoming contains </w:t>
      </w:r>
      <w:r>
        <w:t xml:space="preserve">abundant reserves of </w:t>
      </w:r>
      <w:r w:rsidRPr="000622EB">
        <w:rPr>
          <w:highlight w:val="yellow"/>
        </w:rPr>
        <w:t>trona, uranium</w:t>
      </w:r>
      <w:r>
        <w:t xml:space="preserve">, and critical minerals </w:t>
      </w:r>
      <w:commentRangeStart w:id="1"/>
      <w:commentRangeStart w:id="2"/>
      <w:r w:rsidR="1DA603BE">
        <w:t xml:space="preserve">which include </w:t>
      </w:r>
      <w:r w:rsidR="528D0F9C" w:rsidRPr="00E85530">
        <w:t>r</w:t>
      </w:r>
      <w:r w:rsidRPr="00E85530">
        <w:t xml:space="preserve">are </w:t>
      </w:r>
      <w:r w:rsidR="292F8D6A" w:rsidRPr="00E85530">
        <w:t>e</w:t>
      </w:r>
      <w:r w:rsidRPr="00E85530">
        <w:t xml:space="preserve">arth </w:t>
      </w:r>
      <w:r w:rsidR="1704D5E8" w:rsidRPr="00E85530">
        <w:t>e</w:t>
      </w:r>
      <w:r w:rsidRPr="00E85530">
        <w:t>lements</w:t>
      </w:r>
      <w:r w:rsidR="1367A15E">
        <w:t xml:space="preserve"> (REEs</w:t>
      </w:r>
      <w:commentRangeEnd w:id="1"/>
      <w:r w:rsidR="3DE3801B">
        <w:rPr>
          <w:rStyle w:val="CommentReference"/>
        </w:rPr>
        <w:commentReference w:id="1"/>
      </w:r>
      <w:commentRangeEnd w:id="2"/>
      <w:r w:rsidR="3DE3801B">
        <w:rPr>
          <w:rStyle w:val="CommentReference"/>
        </w:rPr>
        <w:commentReference w:id="2"/>
      </w:r>
      <w:r>
        <w:t xml:space="preserve">). The state produces over 90% of the nation’s trona, essential for manufacturing glass, paper, and chemicals, and is </w:t>
      </w:r>
      <w:r w:rsidR="3F32D7B0">
        <w:t>a major</w:t>
      </w:r>
      <w:r w:rsidR="70839851">
        <w:t xml:space="preserve"> </w:t>
      </w:r>
      <w:r w:rsidR="16904C3B">
        <w:t>producer of uranium</w:t>
      </w:r>
      <w:r>
        <w:t xml:space="preserve">, vital for nuclear energy. Increasingly, Wyoming is gaining recognition for its deposits of </w:t>
      </w:r>
      <w:r w:rsidRPr="00C94D21">
        <w:rPr>
          <w:highlight w:val="yellow"/>
        </w:rPr>
        <w:t>rare earth</w:t>
      </w:r>
      <w:r>
        <w:t xml:space="preserve"> elements and other critical </w:t>
      </w:r>
      <w:r w:rsidRPr="00C94D21">
        <w:rPr>
          <w:highlight w:val="yellow"/>
        </w:rPr>
        <w:t>minerals</w:t>
      </w:r>
      <w:r>
        <w:t xml:space="preserve"> necessary for advanced technologies, energy innovations, and national defense. </w:t>
      </w:r>
      <w:r w:rsidR="09E1D5F1" w:rsidRPr="0FABB0BD">
        <w:rPr>
          <w:rFonts w:eastAsia="Calibri"/>
        </w:rPr>
        <w:t xml:space="preserve">However, Wyoming’s critical mineral deposits have not been adequately </w:t>
      </w:r>
      <w:r w:rsidR="3524D134" w:rsidRPr="0FABB0BD">
        <w:rPr>
          <w:rFonts w:eastAsia="Calibri"/>
        </w:rPr>
        <w:t>developed,</w:t>
      </w:r>
      <w:r w:rsidR="09E1D5F1" w:rsidRPr="0FABB0BD">
        <w:rPr>
          <w:rFonts w:eastAsia="Calibri"/>
        </w:rPr>
        <w:t xml:space="preserve"> and much of this potential resource remains in the ground.</w:t>
      </w:r>
      <w:r w:rsidR="09E1D5F1">
        <w:t xml:space="preserve"> </w:t>
      </w:r>
      <w:r w:rsidR="7ABCA1B7">
        <w:t>Because global market</w:t>
      </w:r>
      <w:r w:rsidR="7E8C2BB5">
        <w:t>s</w:t>
      </w:r>
      <w:r w:rsidR="487A2D3E">
        <w:t xml:space="preserve"> for processing and </w:t>
      </w:r>
      <w:r w:rsidR="00392C7B">
        <w:t>refining many</w:t>
      </w:r>
      <w:r w:rsidR="7ABCA1B7">
        <w:t xml:space="preserve"> of these minerals are highly concentrated (e.g., China refines 80% of rare-earth oxides), Wyoming’s</w:t>
      </w:r>
      <w:r w:rsidR="61989990">
        <w:t xml:space="preserve"> development of extraction, processing, refini</w:t>
      </w:r>
      <w:r w:rsidR="61989990" w:rsidRPr="0FABB0BD">
        <w:rPr>
          <w:color w:val="000000" w:themeColor="text1"/>
          <w:rPrChange w:id="3" w:author="Parag Chitnis" w:date="2025-07-01T14:23:00Z">
            <w:rPr/>
          </w:rPrChange>
        </w:rPr>
        <w:t>ng, and use of these</w:t>
      </w:r>
      <w:r w:rsidR="7ABCA1B7" w:rsidRPr="0FABB0BD">
        <w:rPr>
          <w:color w:val="000000" w:themeColor="text1"/>
          <w:rPrChange w:id="4" w:author="Parag Chitnis" w:date="2025-07-01T14:23:00Z">
            <w:rPr/>
          </w:rPrChange>
        </w:rPr>
        <w:t xml:space="preserve"> resources take</w:t>
      </w:r>
      <w:r w:rsidR="718F8E40" w:rsidRPr="0FABB0BD">
        <w:rPr>
          <w:color w:val="000000" w:themeColor="text1"/>
          <w:rPrChange w:id="5" w:author="Parag Chitnis" w:date="2025-07-01T14:23:00Z">
            <w:rPr/>
          </w:rPrChange>
        </w:rPr>
        <w:t>s</w:t>
      </w:r>
      <w:r w:rsidR="7ABCA1B7" w:rsidRPr="0FABB0BD">
        <w:rPr>
          <w:color w:val="000000" w:themeColor="text1"/>
          <w:rPrChange w:id="6" w:author="Parag Chitnis" w:date="2025-07-01T14:23:00Z">
            <w:rPr/>
          </w:rPrChange>
        </w:rPr>
        <w:t xml:space="preserve"> on additional strategic importance</w:t>
      </w:r>
      <w:r w:rsidR="2600451D" w:rsidRPr="0FABB0BD">
        <w:rPr>
          <w:color w:val="000000" w:themeColor="text1"/>
          <w:rPrChange w:id="7" w:author="Parag Chitnis" w:date="2025-07-01T14:23:00Z">
            <w:rPr/>
          </w:rPrChange>
        </w:rPr>
        <w:t xml:space="preserve"> to reduce the reliance on other countries</w:t>
      </w:r>
      <w:r w:rsidR="7ABCA1B7" w:rsidRPr="0FABB0BD">
        <w:rPr>
          <w:color w:val="000000" w:themeColor="text1"/>
          <w:rPrChange w:id="8" w:author="Parag Chitnis" w:date="2025-07-01T14:23:00Z">
            <w:rPr/>
          </w:rPrChange>
        </w:rPr>
        <w:t xml:space="preserve">. </w:t>
      </w:r>
      <w:r w:rsidR="682277B4" w:rsidRPr="0FABB0BD">
        <w:rPr>
          <w:rFonts w:eastAsia="Calibri"/>
          <w:color w:val="000000" w:themeColor="text1"/>
          <w:rPrChange w:id="9" w:author="Parag Chitnis" w:date="2025-07-01T14:23:00Z">
            <w:rPr>
              <w:rFonts w:eastAsia="Calibri"/>
              <w:color w:val="D13438"/>
            </w:rPr>
          </w:rPrChange>
        </w:rPr>
        <w:t xml:space="preserve">In short, </w:t>
      </w:r>
      <w:r w:rsidR="682277B4" w:rsidRPr="0FABB0BD">
        <w:rPr>
          <w:rFonts w:eastAsia="Calibri"/>
          <w:color w:val="000000" w:themeColor="text1"/>
          <w:rPrChange w:id="10" w:author="Parag Chitnis" w:date="2025-07-01T14:23:00Z">
            <w:rPr>
              <w:rFonts w:eastAsia="Calibri"/>
              <w:color w:val="CC3595"/>
            </w:rPr>
          </w:rPrChange>
        </w:rPr>
        <w:t xml:space="preserve">supporting </w:t>
      </w:r>
      <w:r w:rsidR="682277B4" w:rsidRPr="0074630C">
        <w:rPr>
          <w:rFonts w:eastAsia="Calibri"/>
          <w:color w:val="000000" w:themeColor="text1"/>
          <w:highlight w:val="yellow"/>
          <w:rPrChange w:id="11" w:author="Parag Chitnis" w:date="2025-07-01T14:23:00Z">
            <w:rPr>
              <w:rFonts w:eastAsia="Calibri"/>
              <w:color w:val="CC3595"/>
            </w:rPr>
          </w:rPrChange>
        </w:rPr>
        <w:t>resource extraction</w:t>
      </w:r>
      <w:r w:rsidR="682277B4" w:rsidRPr="0FABB0BD">
        <w:rPr>
          <w:rFonts w:eastAsia="Calibri"/>
          <w:color w:val="000000" w:themeColor="text1"/>
          <w:rPrChange w:id="12" w:author="Parag Chitnis" w:date="2025-07-01T14:23:00Z">
            <w:rPr>
              <w:rFonts w:eastAsia="Calibri"/>
              <w:color w:val="CC3595"/>
            </w:rPr>
          </w:rPrChange>
        </w:rPr>
        <w:t xml:space="preserve"> is essential to maintain</w:t>
      </w:r>
      <w:r w:rsidR="528E920A" w:rsidRPr="0FABB0BD">
        <w:rPr>
          <w:rFonts w:eastAsia="Calibri"/>
          <w:color w:val="000000" w:themeColor="text1"/>
          <w:rPrChange w:id="13" w:author="Parag Chitnis" w:date="2025-07-01T14:23:00Z">
            <w:rPr>
              <w:rFonts w:eastAsia="Calibri"/>
              <w:color w:val="CC3595"/>
            </w:rPr>
          </w:rPrChange>
        </w:rPr>
        <w:t>ing</w:t>
      </w:r>
      <w:r w:rsidR="682277B4" w:rsidRPr="0FABB0BD">
        <w:rPr>
          <w:rFonts w:eastAsia="Calibri"/>
          <w:color w:val="000000" w:themeColor="text1"/>
          <w:rPrChange w:id="14" w:author="Parag Chitnis" w:date="2025-07-01T14:23:00Z">
            <w:rPr>
              <w:rFonts w:eastAsia="Calibri"/>
              <w:color w:val="CC3595"/>
            </w:rPr>
          </w:rPrChange>
        </w:rPr>
        <w:t xml:space="preserve"> both the state’s financial health and national security.</w:t>
      </w:r>
    </w:p>
    <w:p w14:paraId="7FDEAF7A" w14:textId="5C25893C" w:rsidR="00D05D3F" w:rsidRDefault="00D05D3F" w:rsidP="0FABB0BD">
      <w:pPr>
        <w:rPr>
          <w:color w:val="000000" w:themeColor="text1"/>
          <w:rPrChange w:id="15" w:author="Parag Chitnis" w:date="2025-07-01T14:23:00Z">
            <w:rPr/>
          </w:rPrChange>
        </w:rPr>
      </w:pPr>
    </w:p>
    <w:p w14:paraId="79A4F70C" w14:textId="674DE8D2" w:rsidR="00D05D3F" w:rsidRDefault="08F0F213" w:rsidP="51397A2F">
      <w:r>
        <w:t xml:space="preserve">Complementing these </w:t>
      </w:r>
      <w:r w:rsidR="7A485AF2">
        <w:t xml:space="preserve">natural </w:t>
      </w:r>
      <w:r>
        <w:t>resources is a growing ecosystem of research and development, including the University</w:t>
      </w:r>
      <w:r w:rsidR="3F5AEDFE">
        <w:t>'s</w:t>
      </w:r>
      <w:r>
        <w:t xml:space="preserve"> specialized </w:t>
      </w:r>
      <w:r w:rsidR="36F5C0EF">
        <w:t xml:space="preserve">technical </w:t>
      </w:r>
      <w:r>
        <w:t xml:space="preserve">expertise, </w:t>
      </w:r>
      <w:r w:rsidRPr="00951C2B">
        <w:rPr>
          <w:highlight w:val="yellow"/>
        </w:rPr>
        <w:t>geosciences</w:t>
      </w:r>
      <w:r w:rsidR="22FD5862" w:rsidRPr="00951C2B">
        <w:rPr>
          <w:highlight w:val="yellow"/>
        </w:rPr>
        <w:t>,</w:t>
      </w:r>
      <w:r>
        <w:t xml:space="preserve"> </w:t>
      </w:r>
      <w:r w:rsidRPr="00951C2B">
        <w:rPr>
          <w:highlight w:val="yellow"/>
        </w:rPr>
        <w:t xml:space="preserve">engineering </w:t>
      </w:r>
      <w:r w:rsidR="397FDE5B" w:rsidRPr="00951C2B">
        <w:rPr>
          <w:highlight w:val="yellow"/>
        </w:rPr>
        <w:t xml:space="preserve">and computing </w:t>
      </w:r>
      <w:r w:rsidRPr="00951C2B">
        <w:rPr>
          <w:highlight w:val="yellow"/>
        </w:rPr>
        <w:t>facilities</w:t>
      </w:r>
      <w:r>
        <w:t xml:space="preserve">, expertise in </w:t>
      </w:r>
      <w:r w:rsidRPr="00951C2B">
        <w:rPr>
          <w:highlight w:val="yellow"/>
        </w:rPr>
        <w:t>environmental assessments</w:t>
      </w:r>
      <w:r w:rsidR="33FDCE20">
        <w:t>,</w:t>
      </w:r>
      <w:r>
        <w:t xml:space="preserve"> and legal policies. </w:t>
      </w:r>
      <w:r w:rsidR="0808C49E" w:rsidRPr="0FABB0BD">
        <w:rPr>
          <w:rFonts w:eastAsia="Calibri"/>
        </w:rPr>
        <w:t>To best serve the state</w:t>
      </w:r>
      <w:r w:rsidR="2436DDCD" w:rsidRPr="0FABB0BD">
        <w:rPr>
          <w:rFonts w:eastAsia="Calibri"/>
        </w:rPr>
        <w:t>,</w:t>
      </w:r>
      <w:r w:rsidR="0808C49E" w:rsidRPr="0FABB0BD">
        <w:rPr>
          <w:rFonts w:eastAsia="Calibri"/>
        </w:rPr>
        <w:t xml:space="preserve"> </w:t>
      </w:r>
      <w:r>
        <w:t xml:space="preserve">UW </w:t>
      </w:r>
      <w:r w:rsidR="5882E119">
        <w:t xml:space="preserve">now </w:t>
      </w:r>
      <w:r>
        <w:t xml:space="preserve">needs to </w:t>
      </w:r>
      <w:r w:rsidR="4AC30D82" w:rsidRPr="0FABB0BD">
        <w:rPr>
          <w:rFonts w:eastAsia="Calibri"/>
        </w:rPr>
        <w:t xml:space="preserve">support interdisciplinary initiatives focused on sustainable </w:t>
      </w:r>
      <w:r w:rsidR="4AC30D82" w:rsidRPr="000358B3">
        <w:rPr>
          <w:rFonts w:eastAsia="Calibri"/>
          <w:highlight w:val="yellow"/>
        </w:rPr>
        <w:t>extraction</w:t>
      </w:r>
      <w:r w:rsidR="4AC30D82" w:rsidRPr="0FABB0BD">
        <w:rPr>
          <w:rFonts w:eastAsia="Calibri"/>
        </w:rPr>
        <w:t xml:space="preserve">, </w:t>
      </w:r>
      <w:r w:rsidR="74EB8B90" w:rsidRPr="000358B3">
        <w:rPr>
          <w:rFonts w:eastAsia="Calibri"/>
          <w:highlight w:val="yellow"/>
        </w:rPr>
        <w:t>refining</w:t>
      </w:r>
      <w:r w:rsidR="74EB8B90" w:rsidRPr="0FABB0BD">
        <w:rPr>
          <w:rFonts w:eastAsia="Calibri"/>
        </w:rPr>
        <w:t xml:space="preserve">, </w:t>
      </w:r>
      <w:r w:rsidR="4AC30D82" w:rsidRPr="000358B3">
        <w:rPr>
          <w:rFonts w:eastAsia="Calibri"/>
          <w:highlight w:val="yellow"/>
        </w:rPr>
        <w:t>materials science</w:t>
      </w:r>
      <w:r w:rsidR="4AC30D82" w:rsidRPr="0FABB0BD">
        <w:rPr>
          <w:rFonts w:eastAsia="Calibri"/>
        </w:rPr>
        <w:t xml:space="preserve">, and supply chain innovation. This requires UW to </w:t>
      </w:r>
      <w:r>
        <w:t xml:space="preserve">strengthen its facilities and enhance its expertise </w:t>
      </w:r>
      <w:r w:rsidR="72D99833" w:rsidRPr="0FABB0BD">
        <w:rPr>
          <w:rFonts w:eastAsia="Calibri"/>
        </w:rPr>
        <w:t xml:space="preserve">in key areas of the mineral supply chain, </w:t>
      </w:r>
      <w:r w:rsidR="311563FF" w:rsidRPr="0FABB0BD">
        <w:rPr>
          <w:rFonts w:eastAsia="Calibri"/>
        </w:rPr>
        <w:t>including</w:t>
      </w:r>
      <w:r w:rsidR="72D99833" w:rsidRPr="0FABB0BD">
        <w:rPr>
          <w:rFonts w:eastAsia="Calibri"/>
        </w:rPr>
        <w:t xml:space="preserve"> </w:t>
      </w:r>
      <w:r w:rsidR="72D99833" w:rsidRPr="0083530D">
        <w:rPr>
          <w:rFonts w:eastAsia="Calibri"/>
          <w:highlight w:val="yellow"/>
        </w:rPr>
        <w:t>mineral deposit</w:t>
      </w:r>
      <w:r w:rsidR="72D99833" w:rsidRPr="0FABB0BD">
        <w:rPr>
          <w:rFonts w:eastAsia="Calibri"/>
        </w:rPr>
        <w:t xml:space="preserve"> characterization, </w:t>
      </w:r>
      <w:r w:rsidR="72D99833" w:rsidRPr="0083530D">
        <w:rPr>
          <w:rFonts w:eastAsia="Calibri"/>
          <w:highlight w:val="yellow"/>
        </w:rPr>
        <w:t>mineral processing</w:t>
      </w:r>
      <w:r w:rsidR="72D99833" w:rsidRPr="0FABB0BD">
        <w:rPr>
          <w:rFonts w:eastAsia="Calibri"/>
        </w:rPr>
        <w:t xml:space="preserve"> and </w:t>
      </w:r>
      <w:r w:rsidR="72D99833" w:rsidRPr="0083530D">
        <w:rPr>
          <w:rFonts w:eastAsia="Calibri"/>
          <w:highlight w:val="yellow"/>
        </w:rPr>
        <w:t>mine engineering</w:t>
      </w:r>
      <w:r w:rsidR="72D99833" w:rsidRPr="0FABB0BD">
        <w:rPr>
          <w:rFonts w:eastAsia="Calibri"/>
        </w:rPr>
        <w:t xml:space="preserve">, </w:t>
      </w:r>
      <w:r w:rsidR="72D99833" w:rsidRPr="0083530D">
        <w:rPr>
          <w:rFonts w:eastAsia="Calibri"/>
          <w:highlight w:val="yellow"/>
        </w:rPr>
        <w:t>environmental remediation</w:t>
      </w:r>
      <w:r w:rsidR="72D99833" w:rsidRPr="0FABB0BD">
        <w:rPr>
          <w:rFonts w:eastAsia="Calibri"/>
        </w:rPr>
        <w:t>, supply-chain policy, and more. Building upon our</w:t>
      </w:r>
      <w:r>
        <w:t xml:space="preserve"> strengths </w:t>
      </w:r>
      <w:r w:rsidR="3DBA183D">
        <w:t xml:space="preserve">will </w:t>
      </w:r>
      <w:r>
        <w:t>position Wyoming as a key player in advancing the secure and responsible development of mineral resources for the 21st century.</w:t>
      </w:r>
    </w:p>
    <w:p w14:paraId="1CEBBE0C" w14:textId="0D3C2066" w:rsidR="5E81D2EE" w:rsidRDefault="5E81D2EE"/>
    <w:p w14:paraId="1F4633A0" w14:textId="7838D5C3" w:rsidR="2A179FDE" w:rsidRDefault="303FCFF9">
      <w:r>
        <w:t>The Denver</w:t>
      </w:r>
      <w:r w:rsidR="48DB7362">
        <w:t xml:space="preserve"> metro area is </w:t>
      </w:r>
      <w:r w:rsidR="5F775EDE">
        <w:t>known for</w:t>
      </w:r>
      <w:r w:rsidR="48DB7362">
        <w:t xml:space="preserve"> </w:t>
      </w:r>
      <w:r w:rsidR="509013B0">
        <w:t>its strong presence in the quantum</w:t>
      </w:r>
      <w:r w:rsidR="48DB7362">
        <w:t xml:space="preserve"> industry and aerospace defense industry. Both </w:t>
      </w:r>
      <w:r w:rsidR="23434E3D">
        <w:t xml:space="preserve">industries </w:t>
      </w:r>
      <w:r w:rsidR="48DB7362">
        <w:t xml:space="preserve">use end products of critical minerals supply </w:t>
      </w:r>
      <w:r w:rsidR="26F11794">
        <w:t>chains</w:t>
      </w:r>
      <w:r w:rsidR="61AADDB9">
        <w:t xml:space="preserve"> that Wyoming could provide</w:t>
      </w:r>
      <w:r w:rsidR="48DB7362">
        <w:t xml:space="preserve">. The United States leadership in these areas will be maintained if we can innovate </w:t>
      </w:r>
      <w:r w:rsidR="7F9C754D">
        <w:t>self-sufficient critical minerals</w:t>
      </w:r>
      <w:r w:rsidR="48DB7362">
        <w:t xml:space="preserve"> supply chain (particularly REEs) along the I-25 corridor. Quantum computing and quantum materials/devices depend on REEs, superconducting metals, and ultra-pure semiconductors—</w:t>
      </w:r>
      <w:proofErr w:type="gramStart"/>
      <w:r w:rsidR="5E791CD6">
        <w:t>all</w:t>
      </w:r>
      <w:r w:rsidR="48DB7362">
        <w:t xml:space="preserve"> of</w:t>
      </w:r>
      <w:proofErr w:type="gramEnd"/>
      <w:r w:rsidR="48DB7362">
        <w:t xml:space="preserve"> which Wyoming </w:t>
      </w:r>
      <w:r w:rsidR="6B3CCEDC">
        <w:t>currently</w:t>
      </w:r>
      <w:r w:rsidR="48DB7362">
        <w:t xml:space="preserve"> has in the ground </w:t>
      </w:r>
      <w:r w:rsidR="7425F8C9">
        <w:t>and</w:t>
      </w:r>
      <w:r w:rsidR="48DB7362">
        <w:t xml:space="preserve"> has the potential to process. Wyoming's </w:t>
      </w:r>
      <w:r w:rsidR="48DB7362" w:rsidRPr="00573D9B">
        <w:rPr>
          <w:highlight w:val="yellow"/>
        </w:rPr>
        <w:t>geological wealth</w:t>
      </w:r>
      <w:r w:rsidR="48DB7362">
        <w:t xml:space="preserve">, infrastructure, and </w:t>
      </w:r>
      <w:r w:rsidR="48DB7362" w:rsidRPr="00573D9B">
        <w:rPr>
          <w:highlight w:val="yellow"/>
        </w:rPr>
        <w:t>pro-mining policies</w:t>
      </w:r>
      <w:r w:rsidR="48DB7362">
        <w:t xml:space="preserve"> make it a promising candidate to support and attract investment in this growing tech sector. Another important region is along the I-80 corridor with Idaho and Wyoming working together on nuclear energy. Recognizing these regional strengths, </w:t>
      </w:r>
      <w:r w:rsidR="0FD8469E">
        <w:t xml:space="preserve">the Department of </w:t>
      </w:r>
      <w:r w:rsidR="635491B8">
        <w:t>Commerce has</w:t>
      </w:r>
      <w:r w:rsidR="48DB7362">
        <w:t xml:space="preserve"> recognized ID-WY as the Nuclear Technology Hub and NM-CO-WY as the Quantum Technology Hub.</w:t>
      </w:r>
      <w:r w:rsidR="2AE3AC53">
        <w:t xml:space="preserve"> Maintaining U.S. leadership in these fields will require not only technological innovation but also policy frameworks that neutralize external market power and keep prices stable enough for domestic investors.</w:t>
      </w:r>
    </w:p>
    <w:p w14:paraId="00E5990D" w14:textId="71B057BF" w:rsidR="5E81D2EE" w:rsidRDefault="5E81D2EE" w:rsidP="5E81D2EE">
      <w:pPr>
        <w:rPr>
          <w:b/>
          <w:bCs/>
          <w:color w:val="000000" w:themeColor="text1"/>
        </w:rPr>
      </w:pPr>
    </w:p>
    <w:p w14:paraId="0E844226" w14:textId="01BC60C1" w:rsidR="71D7A060" w:rsidRDefault="536A5EDC" w:rsidP="5E81D2EE">
      <w:pPr>
        <w:rPr>
          <w:b/>
          <w:bCs/>
          <w:color w:val="000000" w:themeColor="text1"/>
        </w:rPr>
      </w:pPr>
      <w:r w:rsidRPr="41441326">
        <w:rPr>
          <w:b/>
          <w:bCs/>
          <w:color w:val="000000" w:themeColor="text1"/>
        </w:rPr>
        <w:t>Trona:</w:t>
      </w:r>
      <w:r w:rsidRPr="41441326">
        <w:rPr>
          <w:color w:val="000000" w:themeColor="text1"/>
        </w:rPr>
        <w:t xml:space="preserve"> Wyoming’s abundant trona reserves present a unique opportunity to support the growing sodium-ion battery industry by serving as a domestic source of key sodium compounds.  These compounds form the basis of cathodes, electrolytes, and other components in sodium-ion batteries, which are gaining traction as a low-cost, scalable solution for energy storage. The University of Wyoming can play a critical role in this emerging supply chain by advancing research in chemical processing, materials synthesis, and battery prototyping, helping to position the state as a strategic hub for energy storage innovation.</w:t>
      </w:r>
    </w:p>
    <w:p w14:paraId="411AA5DE" w14:textId="2BAACBBF" w:rsidR="71D7A060" w:rsidRDefault="536A5EDC" w:rsidP="5E81D2EE">
      <w:pPr>
        <w:pStyle w:val="Heading3"/>
        <w:rPr>
          <w:color w:val="000000" w:themeColor="text1"/>
        </w:rPr>
      </w:pPr>
      <w:r w:rsidRPr="41441326">
        <w:rPr>
          <w:b/>
          <w:bCs/>
          <w:color w:val="000000" w:themeColor="text1"/>
        </w:rPr>
        <w:lastRenderedPageBreak/>
        <w:t xml:space="preserve">Uranium: </w:t>
      </w:r>
      <w:r w:rsidRPr="41441326">
        <w:rPr>
          <w:color w:val="000000" w:themeColor="text1"/>
        </w:rPr>
        <w:t xml:space="preserve">UW has significant opportunities to contribute across the uranium-to-advanced nuclear reactor value chain, supporting both the state’s </w:t>
      </w:r>
      <w:r w:rsidR="6FF0306D" w:rsidRPr="41441326">
        <w:rPr>
          <w:color w:val="000000" w:themeColor="text1"/>
        </w:rPr>
        <w:t>uranium industry</w:t>
      </w:r>
      <w:r w:rsidRPr="41441326">
        <w:rPr>
          <w:color w:val="000000" w:themeColor="text1"/>
        </w:rPr>
        <w:t xml:space="preserve"> and the growing modular and microreactor energy sector. The university can also play a key role in materials science, safety modeling, </w:t>
      </w:r>
      <w:r w:rsidR="2BF52FB3" w:rsidRPr="41441326">
        <w:rPr>
          <w:color w:val="000000" w:themeColor="text1"/>
        </w:rPr>
        <w:t xml:space="preserve">digital twins, </w:t>
      </w:r>
      <w:r w:rsidRPr="41441326">
        <w:rPr>
          <w:color w:val="000000" w:themeColor="text1"/>
        </w:rPr>
        <w:t xml:space="preserve">and workforce development, while partnering with industry and national labs to support reactor deployment, regulatory frameworks, and grid integration. These efforts position UW as a strategic hub for innovation in </w:t>
      </w:r>
      <w:r w:rsidR="0DD5C11E" w:rsidRPr="41441326">
        <w:rPr>
          <w:color w:val="000000" w:themeColor="text1"/>
        </w:rPr>
        <w:t>the new</w:t>
      </w:r>
      <w:r w:rsidRPr="41441326">
        <w:rPr>
          <w:color w:val="000000" w:themeColor="text1"/>
        </w:rPr>
        <w:t xml:space="preserve"> </w:t>
      </w:r>
      <w:r w:rsidR="2D07F06A" w:rsidRPr="41441326">
        <w:rPr>
          <w:color w:val="000000" w:themeColor="text1"/>
        </w:rPr>
        <w:t xml:space="preserve">generation of </w:t>
      </w:r>
      <w:r w:rsidRPr="41441326">
        <w:rPr>
          <w:color w:val="000000" w:themeColor="text1"/>
        </w:rPr>
        <w:t xml:space="preserve">nuclear </w:t>
      </w:r>
      <w:r w:rsidR="0AECBA93" w:rsidRPr="41441326">
        <w:rPr>
          <w:color w:val="000000" w:themeColor="text1"/>
        </w:rPr>
        <w:t>energy</w:t>
      </w:r>
      <w:r w:rsidR="615D21CA" w:rsidRPr="41441326">
        <w:rPr>
          <w:color w:val="000000" w:themeColor="text1"/>
        </w:rPr>
        <w:t>.</w:t>
      </w:r>
    </w:p>
    <w:p w14:paraId="2E4D00BA" w14:textId="1721C8C6" w:rsidR="5E81D2EE" w:rsidRDefault="5E81D2EE" w:rsidP="5E81D2EE"/>
    <w:p w14:paraId="2A2DBDB0" w14:textId="26D94E50" w:rsidR="2743E4FA" w:rsidRDefault="17998A22" w:rsidP="5E81D2EE">
      <w:pPr>
        <w:spacing w:line="259" w:lineRule="auto"/>
      </w:pPr>
      <w:r w:rsidRPr="26527F8F">
        <w:rPr>
          <w:b/>
          <w:bCs/>
        </w:rPr>
        <w:t>Critical Minerals</w:t>
      </w:r>
      <w:r w:rsidR="0408F81F" w:rsidRPr="26527F8F">
        <w:rPr>
          <w:b/>
          <w:bCs/>
        </w:rPr>
        <w:t>, particularly Rare Earth Elements</w:t>
      </w:r>
      <w:r w:rsidRPr="26527F8F">
        <w:rPr>
          <w:b/>
          <w:bCs/>
        </w:rPr>
        <w:t>:</w:t>
      </w:r>
      <w:r>
        <w:t xml:space="preserve"> The U.S. is highly dependent on foreign sources for processing and refining critical minerals, with China dominating the critical minerals and </w:t>
      </w:r>
      <w:r w:rsidRPr="0039410A">
        <w:rPr>
          <w:highlight w:val="yellow"/>
        </w:rPr>
        <w:t>REE</w:t>
      </w:r>
      <w:r>
        <w:t xml:space="preserve"> supply chains. A profitable, sustainable, and resilient domestic supply chain for critical minerals requires major investments in R&amp;D across the entire value chain</w:t>
      </w:r>
      <w:r w:rsidR="556255B1">
        <w:t xml:space="preserve"> and carefully crafted </w:t>
      </w:r>
      <w:r w:rsidR="32058A71">
        <w:t>public policy</w:t>
      </w:r>
      <w:r w:rsidR="556255B1">
        <w:t xml:space="preserve"> mechanisms that blunt foreign price manipulation</w:t>
      </w:r>
      <w:r>
        <w:t xml:space="preserve">. </w:t>
      </w:r>
      <w:r w:rsidR="1A15DFD5">
        <w:t>W</w:t>
      </w:r>
      <w:r>
        <w:t>yoming</w:t>
      </w:r>
      <w:r w:rsidR="47F97EA4">
        <w:t xml:space="preserve"> has</w:t>
      </w:r>
      <w:r>
        <w:t xml:space="preserve"> readily available </w:t>
      </w:r>
      <w:r w:rsidR="7800ABB8">
        <w:t xml:space="preserve">REE </w:t>
      </w:r>
      <w:r>
        <w:t xml:space="preserve">resources </w:t>
      </w:r>
      <w:r w:rsidR="43049C79">
        <w:t xml:space="preserve">and deposits of many other critical minerals. </w:t>
      </w:r>
      <w:r w:rsidR="074E6E59">
        <w:t>Current Wyoming companies</w:t>
      </w:r>
      <w:r w:rsidR="1C2C005A" w:rsidRPr="26527F8F">
        <w:rPr>
          <w:rFonts w:eastAsia="Calibri"/>
        </w:rPr>
        <w:t xml:space="preserve"> have some ability to mine and process critical minerals, but Wyoming lacks the infrastructure for a complete critical mineral supply chain</w:t>
      </w:r>
      <w:r w:rsidR="09DAD19C" w:rsidRPr="26527F8F">
        <w:rPr>
          <w:rFonts w:eastAsia="Calibri"/>
        </w:rPr>
        <w:t xml:space="preserve"> and a need for improved and adapted approaches for environmental remediation</w:t>
      </w:r>
      <w:r w:rsidR="1C2C005A" w:rsidRPr="26527F8F">
        <w:rPr>
          <w:rFonts w:eastAsia="Calibri"/>
        </w:rPr>
        <w:t>.</w:t>
      </w:r>
      <w:r w:rsidR="074E6E59">
        <w:t xml:space="preserve"> For </w:t>
      </w:r>
      <w:r w:rsidR="464ECA85">
        <w:t>this industry</w:t>
      </w:r>
      <w:r w:rsidR="074E6E59">
        <w:t xml:space="preserve"> to grow, both additional </w:t>
      </w:r>
      <w:r w:rsidR="49CC75D0">
        <w:t>facilities</w:t>
      </w:r>
      <w:r w:rsidR="074E6E59">
        <w:t xml:space="preserve"> and workforce development are needed in areas such as </w:t>
      </w:r>
      <w:r w:rsidR="2482351A" w:rsidRPr="26527F8F">
        <w:rPr>
          <w:rFonts w:eastAsia="Calibri"/>
        </w:rPr>
        <w:t xml:space="preserve">ore characterization, </w:t>
      </w:r>
      <w:r w:rsidR="2482351A" w:rsidRPr="0039410A">
        <w:rPr>
          <w:rFonts w:eastAsia="Calibri"/>
          <w:highlight w:val="yellow"/>
        </w:rPr>
        <w:t>mine planning</w:t>
      </w:r>
      <w:r w:rsidR="2482351A" w:rsidRPr="26527F8F">
        <w:rPr>
          <w:rFonts w:eastAsia="Calibri"/>
        </w:rPr>
        <w:t xml:space="preserve">, </w:t>
      </w:r>
      <w:r w:rsidR="2482351A" w:rsidRPr="0039410A">
        <w:rPr>
          <w:rFonts w:eastAsia="Calibri"/>
          <w:highlight w:val="yellow"/>
        </w:rPr>
        <w:t>mineral processing</w:t>
      </w:r>
      <w:r w:rsidR="2482351A" w:rsidRPr="26527F8F">
        <w:rPr>
          <w:rFonts w:eastAsia="Calibri"/>
        </w:rPr>
        <w:t xml:space="preserve"> and </w:t>
      </w:r>
      <w:r w:rsidR="5DA6680E" w:rsidRPr="26527F8F">
        <w:rPr>
          <w:rFonts w:eastAsia="Calibri"/>
        </w:rPr>
        <w:t>separation of the REEs into individual elements</w:t>
      </w:r>
      <w:r w:rsidR="074E6E59">
        <w:t>, material fabrication, and device production/integration</w:t>
      </w:r>
      <w:r w:rsidR="32D272D1">
        <w:t>. The</w:t>
      </w:r>
      <w:r w:rsidR="159B16BA">
        <w:t xml:space="preserve"> </w:t>
      </w:r>
      <w:r w:rsidR="76A67B83">
        <w:t xml:space="preserve">supply </w:t>
      </w:r>
      <w:r w:rsidR="4C870384">
        <w:t>chain,</w:t>
      </w:r>
      <w:r w:rsidR="76A67B83">
        <w:t xml:space="preserve"> from </w:t>
      </w:r>
      <w:r w:rsidR="159B16BA">
        <w:t xml:space="preserve">REE </w:t>
      </w:r>
      <w:r w:rsidR="09725049">
        <w:t xml:space="preserve">to </w:t>
      </w:r>
      <w:r>
        <w:t xml:space="preserve">advanced technologies such as </w:t>
      </w:r>
      <w:r w:rsidR="57F39927">
        <w:t>magnets</w:t>
      </w:r>
      <w:r w:rsidR="6203D445">
        <w:t xml:space="preserve"> for quantum materials and defense technologies</w:t>
      </w:r>
      <w:r>
        <w:t xml:space="preserve">, offer immediate opportunities for diversifying and strengthening </w:t>
      </w:r>
      <w:proofErr w:type="gramStart"/>
      <w:r>
        <w:t>Wyoming</w:t>
      </w:r>
      <w:proofErr w:type="gramEnd"/>
      <w:r>
        <w:t xml:space="preserve"> economy. UW can play a pivotal role in the growth of this sector by providing needed catalytic support in </w:t>
      </w:r>
      <w:proofErr w:type="gramStart"/>
      <w:r>
        <w:t>technology</w:t>
      </w:r>
      <w:proofErr w:type="gramEnd"/>
      <w:r>
        <w:t xml:space="preserve"> innovations, business analytics, legal and policy reforms, and workforce development.</w:t>
      </w:r>
    </w:p>
    <w:p w14:paraId="3D6F505D" w14:textId="310BBCED" w:rsidR="00D05D3F" w:rsidRDefault="00D05D3F" w:rsidP="00D05D3F">
      <w:pPr>
        <w:pStyle w:val="Heading2"/>
      </w:pPr>
      <w:r>
        <w:t>Current Assets at UW</w:t>
      </w:r>
    </w:p>
    <w:p w14:paraId="486E4671" w14:textId="7D77696B" w:rsidR="00D05D3F" w:rsidRDefault="3DE3801B" w:rsidP="41441326">
      <w:pPr>
        <w:spacing w:line="259" w:lineRule="auto"/>
      </w:pPr>
      <w:r>
        <w:t>Wyoming is home to</w:t>
      </w:r>
      <w:r w:rsidR="05E2D4FA">
        <w:t xml:space="preserve"> an</w:t>
      </w:r>
      <w:r>
        <w:t xml:space="preserve"> important research, innovation, and education environment because of </w:t>
      </w:r>
      <w:r w:rsidR="23611C96">
        <w:t>UW</w:t>
      </w:r>
      <w:r>
        <w:t xml:space="preserve">, </w:t>
      </w:r>
      <w:r w:rsidR="36E64E7F">
        <w:t>the state’s</w:t>
      </w:r>
      <w:r>
        <w:t xml:space="preserve"> nationally recognized</w:t>
      </w:r>
      <w:r w:rsidR="28617680">
        <w:t>,</w:t>
      </w:r>
      <w:r>
        <w:t xml:space="preserve"> research-intensive university. UW</w:t>
      </w:r>
      <w:r w:rsidR="06BDBA7C">
        <w:t>’s</w:t>
      </w:r>
      <w:r>
        <w:t xml:space="preserve"> School of Energy Resources and College of Engineering and Physical Sciences</w:t>
      </w:r>
      <w:r w:rsidR="58FADFA5">
        <w:t xml:space="preserve"> are </w:t>
      </w:r>
      <w:r>
        <w:t>active</w:t>
      </w:r>
      <w:r w:rsidR="6D343B57">
        <w:t>ly engaged</w:t>
      </w:r>
      <w:r>
        <w:t xml:space="preserve"> in critical </w:t>
      </w:r>
      <w:r w:rsidRPr="00032744">
        <w:rPr>
          <w:highlight w:val="yellow"/>
        </w:rPr>
        <w:t>mineral mapping</w:t>
      </w:r>
      <w:r>
        <w:t xml:space="preserve">, </w:t>
      </w:r>
      <w:r w:rsidRPr="00032744">
        <w:rPr>
          <w:highlight w:val="yellow"/>
        </w:rPr>
        <w:t>extraction technologies</w:t>
      </w:r>
      <w:r>
        <w:t xml:space="preserve">, </w:t>
      </w:r>
      <w:r w:rsidRPr="00032744">
        <w:rPr>
          <w:highlight w:val="yellow"/>
        </w:rPr>
        <w:t xml:space="preserve">quantum </w:t>
      </w:r>
      <w:r w:rsidR="607ED1B1" w:rsidRPr="00032744">
        <w:rPr>
          <w:highlight w:val="yellow"/>
        </w:rPr>
        <w:t xml:space="preserve">and energy </w:t>
      </w:r>
      <w:r w:rsidRPr="00032744">
        <w:rPr>
          <w:highlight w:val="yellow"/>
        </w:rPr>
        <w:t>materials</w:t>
      </w:r>
      <w:r w:rsidR="41F7D4D9">
        <w:t>, quantum</w:t>
      </w:r>
      <w:r>
        <w:t xml:space="preserve"> computing, and agile responsiveness to the industry’s needs for an appropriately trained workforce. </w:t>
      </w:r>
      <w:r w:rsidR="701DB748">
        <w:t xml:space="preserve">In addition, UW’s School of Computing’s growing strength provides a critical foundation for digital innovation in mineral exploration, processing, and supply chain resilience. </w:t>
      </w:r>
      <w:r>
        <w:t>UW has a strong record of partnerships with DOE labs (e.g., Idaho National Lab</w:t>
      </w:r>
      <w:r w:rsidR="7A5A906B">
        <w:t>, Ames Lab and Argonne National Lab</w:t>
      </w:r>
      <w:r>
        <w:t>), which can be expanded to the DOE-organized Critical Materials Innovation Hub. Eight community colleges across the state provide associate-level education for training and retraining the workforce. Governor Gordon’s WIP initiative has strengthened the collaborations among Wyoming’s IHEs</w:t>
      </w:r>
      <w:r w:rsidR="23F7A55B">
        <w:t xml:space="preserve">. </w:t>
      </w:r>
      <w:r w:rsidR="46ED15B9">
        <w:t xml:space="preserve">These collaborations place UW in a unique position to couple scientific advances with forward-looking policy analysis aimed at neutralizing concentrated foreign market power. </w:t>
      </w:r>
      <w:r w:rsidR="23F7A55B">
        <w:t>With these funds, UW</w:t>
      </w:r>
      <w:r>
        <w:t xml:space="preserve"> </w:t>
      </w:r>
      <w:r w:rsidR="11843D02">
        <w:t>has</w:t>
      </w:r>
      <w:r>
        <w:t xml:space="preserve"> laid groundwork for collaboratively meeting the needs of new and existing Wyoming industries</w:t>
      </w:r>
      <w:r w:rsidR="45ABDE93">
        <w:t xml:space="preserve"> serving the minerals supply chain</w:t>
      </w:r>
      <w:r>
        <w:t>.</w:t>
      </w:r>
      <w:r w:rsidR="3E388A2F">
        <w:t xml:space="preserve"> </w:t>
      </w:r>
    </w:p>
    <w:p w14:paraId="146C92C4" w14:textId="685FAC5C" w:rsidR="00D05D3F" w:rsidRDefault="00D05D3F" w:rsidP="41441326">
      <w:pPr>
        <w:spacing w:line="259" w:lineRule="auto"/>
      </w:pPr>
    </w:p>
    <w:p w14:paraId="0A175B89" w14:textId="5906379F" w:rsidR="00D05D3F" w:rsidRDefault="3E388A2F" w:rsidP="41441326">
      <w:pPr>
        <w:spacing w:line="259" w:lineRule="auto"/>
      </w:pPr>
      <w:r>
        <w:t xml:space="preserve">Here is a summary of existing assets </w:t>
      </w:r>
      <w:r w:rsidR="33D71E61">
        <w:t xml:space="preserve">and activities </w:t>
      </w:r>
      <w:r>
        <w:t>at UW that are already serving the minerals industry.</w:t>
      </w:r>
    </w:p>
    <w:p w14:paraId="2F73640A" w14:textId="77777777" w:rsidR="00D05D3F" w:rsidRDefault="00D05D3F" w:rsidP="00D05D3F"/>
    <w:p w14:paraId="7E7284E5" w14:textId="77777777" w:rsidR="00D05D3F" w:rsidRDefault="00D05D3F" w:rsidP="00D05D3F">
      <w:pPr>
        <w:rPr>
          <w:rStyle w:val="relative"/>
        </w:rPr>
      </w:pPr>
      <w:r w:rsidRPr="00C2311E">
        <w:rPr>
          <w:rStyle w:val="relative"/>
          <w:b/>
          <w:bCs/>
        </w:rPr>
        <w:t>School of Energy Resources:</w:t>
      </w:r>
      <w:r>
        <w:rPr>
          <w:rStyle w:val="relative"/>
        </w:rPr>
        <w:t xml:space="preserve"> SER serves as the central hub for interdisciplinary research, education, and industry collaboration focused on trona, nuclear energy, REEs and other critical minerals. </w:t>
      </w:r>
    </w:p>
    <w:p w14:paraId="0A61477F" w14:textId="6AC27C32" w:rsidR="00D05D3F" w:rsidRDefault="3DE3801B" w:rsidP="00D05D3F">
      <w:pPr>
        <w:pStyle w:val="ListParagraph"/>
        <w:numPr>
          <w:ilvl w:val="0"/>
          <w:numId w:val="23"/>
        </w:numPr>
        <w:rPr>
          <w:rStyle w:val="relative"/>
        </w:rPr>
      </w:pPr>
      <w:r w:rsidRPr="41441326">
        <w:rPr>
          <w:rStyle w:val="relative"/>
        </w:rPr>
        <w:t xml:space="preserve">SER has received extramural grants from DOE, private foundations, </w:t>
      </w:r>
      <w:r w:rsidR="16A562E1" w:rsidRPr="41441326">
        <w:rPr>
          <w:rStyle w:val="relative"/>
        </w:rPr>
        <w:t>and</w:t>
      </w:r>
      <w:r w:rsidRPr="41441326">
        <w:rPr>
          <w:rStyle w:val="relative"/>
        </w:rPr>
        <w:t xml:space="preserve"> industry; CEPS and College of Law are collaborating </w:t>
      </w:r>
      <w:r w:rsidR="5CBFBB13" w:rsidRPr="41441326">
        <w:rPr>
          <w:rStyle w:val="relative"/>
        </w:rPr>
        <w:t>on</w:t>
      </w:r>
      <w:r w:rsidRPr="41441326">
        <w:rPr>
          <w:rStyle w:val="relative"/>
        </w:rPr>
        <w:t xml:space="preserve"> these projects. </w:t>
      </w:r>
    </w:p>
    <w:p w14:paraId="510081D1" w14:textId="77777777" w:rsidR="00D05D3F" w:rsidRDefault="00D05D3F" w:rsidP="00D05D3F">
      <w:pPr>
        <w:pStyle w:val="ListParagraph"/>
        <w:numPr>
          <w:ilvl w:val="0"/>
          <w:numId w:val="23"/>
        </w:numPr>
        <w:rPr>
          <w:rStyle w:val="relative"/>
        </w:rPr>
      </w:pPr>
      <w:r>
        <w:rPr>
          <w:rStyle w:val="relative"/>
        </w:rPr>
        <w:t xml:space="preserve">SER </w:t>
      </w:r>
      <w:r w:rsidRPr="28E5532E">
        <w:rPr>
          <w:rStyle w:val="relative"/>
        </w:rPr>
        <w:t xml:space="preserve">developed </w:t>
      </w:r>
      <w:r w:rsidRPr="04B0592F">
        <w:rPr>
          <w:rStyle w:val="relative"/>
        </w:rPr>
        <w:t xml:space="preserve">the </w:t>
      </w:r>
      <w:r>
        <w:rPr>
          <w:rStyle w:val="relative"/>
        </w:rPr>
        <w:t xml:space="preserve">critical minerals </w:t>
      </w:r>
      <w:hyperlink r:id="rId15">
        <w:r w:rsidRPr="4A67892E">
          <w:rPr>
            <w:rStyle w:val="Hyperlink"/>
          </w:rPr>
          <w:t>leadership academy</w:t>
        </w:r>
      </w:hyperlink>
      <w:r>
        <w:t>, with participation from National Labs, industry and many units across the campus which is being offered in August 2025.</w:t>
      </w:r>
      <w:r>
        <w:rPr>
          <w:rStyle w:val="relative"/>
        </w:rPr>
        <w:t xml:space="preserve">In FY2025, they received state funding to fill in key gaps in expertise including two faculty positions being recruited in CEPS. </w:t>
      </w:r>
    </w:p>
    <w:p w14:paraId="1B810EFD" w14:textId="77777777" w:rsidR="00D05D3F" w:rsidRDefault="00D05D3F" w:rsidP="00D05D3F">
      <w:pPr>
        <w:pStyle w:val="ListParagraph"/>
        <w:numPr>
          <w:ilvl w:val="0"/>
          <w:numId w:val="23"/>
        </w:numPr>
        <w:rPr>
          <w:rStyle w:val="relative"/>
        </w:rPr>
      </w:pPr>
      <w:r>
        <w:rPr>
          <w:rStyle w:val="relative"/>
        </w:rPr>
        <w:lastRenderedPageBreak/>
        <w:t>They also received funding for supporting projects to launch industry-relevant research. CEPS and SER faculty are involved in these projects.</w:t>
      </w:r>
    </w:p>
    <w:p w14:paraId="4128AE24" w14:textId="20C98927" w:rsidR="00D05D3F" w:rsidRDefault="00D05D3F" w:rsidP="00D05D3F">
      <w:pPr>
        <w:pStyle w:val="ListParagraph"/>
        <w:numPr>
          <w:ilvl w:val="0"/>
          <w:numId w:val="23"/>
        </w:numPr>
        <w:rPr>
          <w:rStyle w:val="relative"/>
        </w:rPr>
      </w:pPr>
      <w:r w:rsidRPr="47F21132">
        <w:rPr>
          <w:rStyle w:val="relative"/>
        </w:rPr>
        <w:t xml:space="preserve">SER’s Center for Economic </w:t>
      </w:r>
      <w:r w:rsidRPr="00852CB2">
        <w:rPr>
          <w:rStyle w:val="relative"/>
          <w:highlight w:val="yellow"/>
        </w:rPr>
        <w:t>Geology Research</w:t>
      </w:r>
      <w:r w:rsidRPr="47F21132">
        <w:rPr>
          <w:rStyle w:val="relative"/>
        </w:rPr>
        <w:t xml:space="preserve"> and Nuclear Energy Research Center are working with faculty across colleges to implement projects in </w:t>
      </w:r>
      <w:r w:rsidR="199F4300" w:rsidRPr="47F21132">
        <w:rPr>
          <w:rStyle w:val="relative"/>
        </w:rPr>
        <w:t>minerals</w:t>
      </w:r>
      <w:r w:rsidRPr="47F21132">
        <w:rPr>
          <w:rStyle w:val="relative"/>
        </w:rPr>
        <w:t xml:space="preserve"> research, </w:t>
      </w:r>
      <w:r w:rsidR="432C499B" w:rsidRPr="47F21132">
        <w:rPr>
          <w:rStyle w:val="relative"/>
        </w:rPr>
        <w:t>particularly</w:t>
      </w:r>
      <w:r w:rsidRPr="47F21132">
        <w:rPr>
          <w:rStyle w:val="relative"/>
        </w:rPr>
        <w:t xml:space="preserve"> </w:t>
      </w:r>
      <w:r w:rsidR="59927D0A" w:rsidRPr="47F21132">
        <w:rPr>
          <w:rStyle w:val="relative"/>
        </w:rPr>
        <w:t xml:space="preserve">on </w:t>
      </w:r>
      <w:r w:rsidRPr="47F21132">
        <w:rPr>
          <w:rStyle w:val="relative"/>
        </w:rPr>
        <w:t>uranium and critical minerals.</w:t>
      </w:r>
    </w:p>
    <w:p w14:paraId="50AD77B0" w14:textId="3DD2B2BA" w:rsidR="00D05D3F" w:rsidRDefault="3DE3801B" w:rsidP="5F4653D7">
      <w:pPr>
        <w:rPr>
          <w:rStyle w:val="relative"/>
        </w:rPr>
      </w:pPr>
      <w:r w:rsidRPr="41441326">
        <w:rPr>
          <w:rStyle w:val="relative"/>
          <w:b/>
          <w:bCs/>
        </w:rPr>
        <w:t>College of Engineering and Physical Sciences:</w:t>
      </w:r>
      <w:r w:rsidRPr="41441326">
        <w:rPr>
          <w:rStyle w:val="relative"/>
        </w:rPr>
        <w:t xml:space="preserve"> It </w:t>
      </w:r>
      <w:r w:rsidR="5C1F72F1" w:rsidRPr="41441326">
        <w:rPr>
          <w:rStyle w:val="relative"/>
        </w:rPr>
        <w:t xml:space="preserve">brings together </w:t>
      </w:r>
      <w:r w:rsidRPr="41441326">
        <w:rPr>
          <w:rStyle w:val="relative"/>
        </w:rPr>
        <w:t>expertise in materials science, chemical engineering, quantum materials and computing, and process engineering</w:t>
      </w:r>
      <w:r w:rsidR="07D9BCBC" w:rsidRPr="41441326">
        <w:rPr>
          <w:rStyle w:val="relative"/>
        </w:rPr>
        <w:t xml:space="preserve"> to</w:t>
      </w:r>
      <w:r w:rsidRPr="41441326">
        <w:rPr>
          <w:rStyle w:val="relative"/>
        </w:rPr>
        <w:t xml:space="preserve"> support the </w:t>
      </w:r>
      <w:r>
        <w:t>development</w:t>
      </w:r>
      <w:r w:rsidRPr="41441326">
        <w:rPr>
          <w:rStyle w:val="relative"/>
        </w:rPr>
        <w:t xml:space="preserve"> of efficient extraction and processing methods for critical minerals.</w:t>
      </w:r>
      <w:r>
        <w:t xml:space="preserve"> </w:t>
      </w:r>
      <w:r w:rsidR="0237A976">
        <w:t xml:space="preserve">The </w:t>
      </w:r>
      <w:r w:rsidR="70499E3D">
        <w:t xml:space="preserve">Department of </w:t>
      </w:r>
      <w:r w:rsidR="0237A976">
        <w:t xml:space="preserve">Geology &amp; Geophysics works closely with </w:t>
      </w:r>
      <w:r w:rsidRPr="41441326">
        <w:rPr>
          <w:rStyle w:val="relative"/>
        </w:rPr>
        <w:t xml:space="preserve">SER on </w:t>
      </w:r>
      <w:r w:rsidRPr="00271AD3">
        <w:rPr>
          <w:rStyle w:val="relative"/>
          <w:highlight w:val="yellow"/>
        </w:rPr>
        <w:t>geological mapping</w:t>
      </w:r>
      <w:r w:rsidRPr="41441326">
        <w:rPr>
          <w:rStyle w:val="relative"/>
        </w:rPr>
        <w:t xml:space="preserve">, </w:t>
      </w:r>
      <w:r w:rsidRPr="00271AD3">
        <w:rPr>
          <w:rStyle w:val="relative"/>
          <w:highlight w:val="yellow"/>
        </w:rPr>
        <w:t>mineral characterization</w:t>
      </w:r>
      <w:r w:rsidRPr="41441326">
        <w:rPr>
          <w:rStyle w:val="relative"/>
        </w:rPr>
        <w:t xml:space="preserve">, and </w:t>
      </w:r>
      <w:r w:rsidRPr="00271AD3">
        <w:rPr>
          <w:rStyle w:val="relative"/>
          <w:highlight w:val="yellow"/>
        </w:rPr>
        <w:t>exploration strategies</w:t>
      </w:r>
      <w:r w:rsidRPr="41441326">
        <w:rPr>
          <w:rStyle w:val="relative"/>
        </w:rPr>
        <w:t xml:space="preserve"> to identify and assess critical mineral resources. </w:t>
      </w:r>
      <w:r w:rsidR="77112B30" w:rsidRPr="41441326">
        <w:rPr>
          <w:rStyle w:val="relative"/>
        </w:rPr>
        <w:t xml:space="preserve"> The Departments of Chemical and Biomedical Engineering and Energy and Petroleum Engineering also serve as key hubs of expertise, supporting collaborative projects—funded by SER and f</w:t>
      </w:r>
      <w:r w:rsidR="1E1E819C" w:rsidRPr="41441326">
        <w:rPr>
          <w:rStyle w:val="relative"/>
        </w:rPr>
        <w:t>ederal agencies—focused on the characterization and sustainable use of technologies and resources for energy and critical mineral extraction and processing.</w:t>
      </w:r>
      <w:r w:rsidR="77D77398" w:rsidRPr="41441326">
        <w:rPr>
          <w:rStyle w:val="relative"/>
        </w:rPr>
        <w:t xml:space="preserve">  The Department of Chemistry works closely with SER and INL on separations and purification of REEs.</w:t>
      </w:r>
      <w:r w:rsidR="2DF01AA2" w:rsidRPr="41441326">
        <w:rPr>
          <w:rStyle w:val="relative"/>
        </w:rPr>
        <w:t xml:space="preserve">  The Department of Physics &amp; Astronomy </w:t>
      </w:r>
      <w:r w:rsidR="4457D4AE" w:rsidRPr="41441326">
        <w:rPr>
          <w:rStyle w:val="relative"/>
        </w:rPr>
        <w:t xml:space="preserve">has expertise in </w:t>
      </w:r>
      <w:r w:rsidR="1B8FF1D8" w:rsidRPr="41441326">
        <w:rPr>
          <w:rStyle w:val="relative"/>
        </w:rPr>
        <w:t>downstream</w:t>
      </w:r>
      <w:r w:rsidR="4457D4AE" w:rsidRPr="41441326">
        <w:rPr>
          <w:rStyle w:val="relative"/>
        </w:rPr>
        <w:t xml:space="preserve"> application</w:t>
      </w:r>
      <w:r w:rsidR="0FC519FE" w:rsidRPr="41441326">
        <w:rPr>
          <w:rStyle w:val="relative"/>
        </w:rPr>
        <w:t>s</w:t>
      </w:r>
      <w:r w:rsidR="4457D4AE" w:rsidRPr="41441326">
        <w:rPr>
          <w:rStyle w:val="relative"/>
        </w:rPr>
        <w:t xml:space="preserve"> of carbon</w:t>
      </w:r>
      <w:r w:rsidR="08C4A516" w:rsidRPr="41441326">
        <w:rPr>
          <w:rStyle w:val="relative"/>
        </w:rPr>
        <w:t xml:space="preserve"> and</w:t>
      </w:r>
      <w:r w:rsidR="4457D4AE" w:rsidRPr="41441326">
        <w:rPr>
          <w:rStyle w:val="relative"/>
        </w:rPr>
        <w:t xml:space="preserve"> </w:t>
      </w:r>
      <w:r w:rsidR="5937876F" w:rsidRPr="41441326">
        <w:rPr>
          <w:rStyle w:val="relative"/>
        </w:rPr>
        <w:t xml:space="preserve">REEs </w:t>
      </w:r>
      <w:r w:rsidR="141F540C" w:rsidRPr="41441326">
        <w:rPr>
          <w:rStyle w:val="relative"/>
        </w:rPr>
        <w:t>(permanent magnets, catalysts and quant</w:t>
      </w:r>
      <w:r w:rsidR="5242FB93" w:rsidRPr="41441326">
        <w:rPr>
          <w:rStyle w:val="relative"/>
        </w:rPr>
        <w:t>um materials</w:t>
      </w:r>
      <w:r w:rsidR="141F540C" w:rsidRPr="41441326">
        <w:rPr>
          <w:rStyle w:val="relative"/>
        </w:rPr>
        <w:t xml:space="preserve">) </w:t>
      </w:r>
      <w:r w:rsidR="5937876F" w:rsidRPr="41441326">
        <w:rPr>
          <w:rStyle w:val="relative"/>
        </w:rPr>
        <w:t xml:space="preserve">as </w:t>
      </w:r>
      <w:r w:rsidR="57A1105A" w:rsidRPr="41441326">
        <w:rPr>
          <w:rStyle w:val="relative"/>
        </w:rPr>
        <w:t>well as</w:t>
      </w:r>
      <w:r w:rsidR="5937876F" w:rsidRPr="41441326">
        <w:rPr>
          <w:rStyle w:val="relative"/>
        </w:rPr>
        <w:t xml:space="preserve"> hydrogen storage and detection.</w:t>
      </w:r>
    </w:p>
    <w:p w14:paraId="29D58842" w14:textId="5F77914F" w:rsidR="00D05D3F" w:rsidRDefault="00D05D3F" w:rsidP="00D05D3F">
      <w:pPr>
        <w:rPr>
          <w:rStyle w:val="relative"/>
        </w:rPr>
      </w:pPr>
      <w:r w:rsidRPr="0FABB0BD">
        <w:rPr>
          <w:rStyle w:val="Strong"/>
        </w:rPr>
        <w:t>Haub School of Environment and Natural Resources</w:t>
      </w:r>
      <w:r>
        <w:t xml:space="preserve">: </w:t>
      </w:r>
      <w:r w:rsidRPr="0FABB0BD">
        <w:rPr>
          <w:rStyle w:val="relative"/>
        </w:rPr>
        <w:t xml:space="preserve">It addresses environmental and social dimensions of critical mineral development, including community engagement, environmental impact assessments, and policy frameworks. Haub School </w:t>
      </w:r>
      <w:r w:rsidR="0B3677DA" w:rsidRPr="0FABB0BD">
        <w:rPr>
          <w:rStyle w:val="relative"/>
        </w:rPr>
        <w:t>has</w:t>
      </w:r>
      <w:r w:rsidRPr="0FABB0BD">
        <w:rPr>
          <w:rStyle w:val="relative"/>
        </w:rPr>
        <w:t xml:space="preserve"> organiz</w:t>
      </w:r>
      <w:r w:rsidR="66AEE93B" w:rsidRPr="0FABB0BD">
        <w:rPr>
          <w:rStyle w:val="relative"/>
        </w:rPr>
        <w:t>ed</w:t>
      </w:r>
      <w:r w:rsidRPr="0FABB0BD">
        <w:rPr>
          <w:rStyle w:val="relative"/>
        </w:rPr>
        <w:t xml:space="preserve"> a critical minerals workshop, in collaboration with SER</w:t>
      </w:r>
      <w:r w:rsidR="463E997F" w:rsidRPr="0FABB0BD">
        <w:rPr>
          <w:rStyle w:val="relative"/>
        </w:rPr>
        <w:t xml:space="preserve"> and looks forward to advancing discussions through future Wyoming Resource Policy Fora</w:t>
      </w:r>
      <w:r w:rsidRPr="0FABB0BD">
        <w:rPr>
          <w:rStyle w:val="relative"/>
        </w:rPr>
        <w:t>.</w:t>
      </w:r>
    </w:p>
    <w:p w14:paraId="7FD92656" w14:textId="77777777" w:rsidR="00D05D3F" w:rsidRDefault="00D05D3F" w:rsidP="00D05D3F">
      <w:r w:rsidRPr="450B3CDE">
        <w:rPr>
          <w:rStyle w:val="relative"/>
          <w:b/>
          <w:bCs/>
        </w:rPr>
        <w:t>College of Law:</w:t>
      </w:r>
      <w:r w:rsidRPr="450B3CDE">
        <w:rPr>
          <w:rStyle w:val="relative"/>
        </w:rPr>
        <w:t xml:space="preserve"> Recently, SER and the College of Law received a </w:t>
      </w:r>
      <w:hyperlink r:id="rId16">
        <w:r w:rsidRPr="450B3CDE">
          <w:rPr>
            <w:rStyle w:val="Hyperlink"/>
          </w:rPr>
          <w:t>grant</w:t>
        </w:r>
      </w:hyperlink>
      <w:r w:rsidRPr="450B3CDE">
        <w:rPr>
          <w:rStyle w:val="relative"/>
        </w:rPr>
        <w:t xml:space="preserve"> from Sloan Foundation to c</w:t>
      </w:r>
      <w:r>
        <w:t>onduct interdisciplinary research exploring the legal, policy and social considerations associated with the buildout of a domestic U.S. supply chain for critical minerals and rare earth elements.</w:t>
      </w:r>
    </w:p>
    <w:p w14:paraId="48A0B3B1" w14:textId="77777777" w:rsidR="00D05D3F" w:rsidRDefault="00D05D3F" w:rsidP="00D05D3F">
      <w:r w:rsidRPr="00D05D3F">
        <w:rPr>
          <w:b/>
          <w:bCs/>
        </w:rPr>
        <w:t>College of Agriculture, Life Sciences, and Natural Resources</w:t>
      </w:r>
      <w:r>
        <w:t>: It provides research expertise and workforce development in areas of environmental assessment and management, including a focus on restoration and reclamation of drastically disturbed lands and ecological and hydrological impact.</w:t>
      </w:r>
    </w:p>
    <w:p w14:paraId="581A7048" w14:textId="7B49BF4A" w:rsidR="00D05D3F" w:rsidRDefault="3DE3801B" w:rsidP="00D05D3F">
      <w:r w:rsidRPr="26527F8F">
        <w:rPr>
          <w:b/>
          <w:bCs/>
        </w:rPr>
        <w:t>UW Science Institute:</w:t>
      </w:r>
      <w:r>
        <w:t xml:space="preserve"> Two centers started by UW Science Institute, Center for Quantum Information Science and Engineering as well as Energy Materials Center have research projects that address various steps in the minerals</w:t>
      </w:r>
      <w:r w:rsidR="7464E5FC">
        <w:t>-</w:t>
      </w:r>
      <w:r>
        <w:t>to</w:t>
      </w:r>
      <w:r w:rsidR="4448B8CF">
        <w:t>-</w:t>
      </w:r>
      <w:r>
        <w:t xml:space="preserve">advanced technology supply chains. </w:t>
      </w:r>
      <w:r w:rsidR="2354ECA6">
        <w:t xml:space="preserve">  A current priority of CEM is to contribute to and lead the R&amp;D effort in rare earth separations and purifications, the development of REE permanent magnets and catalysts.</w:t>
      </w:r>
    </w:p>
    <w:p w14:paraId="5AE6C78A" w14:textId="3CB884BF" w:rsidR="41441326" w:rsidRDefault="41441326"/>
    <w:p w14:paraId="78BB2709" w14:textId="6DB66148" w:rsidR="51D4B86E" w:rsidRDefault="51D4B86E">
      <w:r>
        <w:t xml:space="preserve">In addition to the existing activities above, the following units can add to </w:t>
      </w:r>
      <w:r w:rsidR="12518279">
        <w:t>UW’s</w:t>
      </w:r>
      <w:r>
        <w:t xml:space="preserve"> efforts in supporting the growth of </w:t>
      </w:r>
      <w:proofErr w:type="gramStart"/>
      <w:r>
        <w:t>minerals</w:t>
      </w:r>
      <w:proofErr w:type="gramEnd"/>
      <w:r>
        <w:t xml:space="preserve"> industry and of advanced technologies that </w:t>
      </w:r>
      <w:r w:rsidR="7649BF67">
        <w:t xml:space="preserve">will use Wyoming minerals. </w:t>
      </w:r>
    </w:p>
    <w:p w14:paraId="0E3DCB6C" w14:textId="62F7820A" w:rsidR="7E837313" w:rsidRDefault="7E837313">
      <w:r w:rsidRPr="26527F8F">
        <w:rPr>
          <w:b/>
          <w:bCs/>
        </w:rPr>
        <w:t xml:space="preserve">School of Computing: </w:t>
      </w:r>
      <w:r w:rsidR="6B460BEA">
        <w:t xml:space="preserve">The University of Wyoming’s new School of Computing brings an important, computing-focused dimension to Wyoming’s mineral strategy. As extraction, processing, and manufacturing become increasingly digitized, computing enables smarter exploration through AI-enhanced </w:t>
      </w:r>
      <w:r w:rsidR="6B460BEA" w:rsidRPr="009D7D88">
        <w:rPr>
          <w:highlight w:val="yellow"/>
        </w:rPr>
        <w:t>geospatial</w:t>
      </w:r>
      <w:r w:rsidR="6B460BEA">
        <w:t xml:space="preserve"> analytics leveraging satellite and UAV remote sensing, safer and more efficient operations using digital twins and industrial IoT, and more resilient supply chains through real-time monitoring, simulation, and optimization. Advanced computing also plays a vital role in environmental modeling—supporting land and water impact assessment, remediation planning, and lifecycle analysis to ensure that mineral development is not only economically viable but also ecologically responsible. The School </w:t>
      </w:r>
      <w:r w:rsidR="544539E7">
        <w:t xml:space="preserve">of Computing </w:t>
      </w:r>
      <w:r w:rsidR="6B460BEA">
        <w:t>is committed to developing these capabilities not only as research initiatives, but as embedded support across the full mineral value chain. By partnering across disciplines and industries, the School of Computing can serve as a hub for digital innovation, environmental intelligence, workforce training, and computational infrastructure, helping Wyoming translate its geological wealth into national leadership in secure, sustainable, and tech-enabled mineral development.</w:t>
      </w:r>
    </w:p>
    <w:p w14:paraId="4430B79B" w14:textId="61333245" w:rsidR="41441326" w:rsidRDefault="41441326"/>
    <w:p w14:paraId="4C23117A" w14:textId="7BA97556" w:rsidR="5E81D2EE" w:rsidRDefault="5E81D2EE" w:rsidP="26527F8F">
      <w:pPr>
        <w:spacing w:line="259" w:lineRule="auto"/>
        <w:rPr>
          <w:ins w:id="16" w:author="Parag Chitnis" w:date="2025-06-30T13:40:00Z" w16du:dateUtc="2025-06-30T13:40:05Z"/>
          <w:rStyle w:val="relative"/>
        </w:rPr>
      </w:pPr>
      <w:r>
        <w:br w:type="page"/>
      </w:r>
      <w:commentRangeStart w:id="17"/>
      <w:ins w:id="18" w:author="Parag Chitnis" w:date="2025-06-30T13:37:00Z">
        <w:r w:rsidR="3BD79F3F" w:rsidRPr="26527F8F">
          <w:rPr>
            <w:rStyle w:val="relative"/>
            <w:b/>
            <w:bCs/>
          </w:rPr>
          <w:lastRenderedPageBreak/>
          <w:t>College of Engineering and Physical Sciences:</w:t>
        </w:r>
        <w:r w:rsidR="3BD79F3F" w:rsidRPr="26527F8F">
          <w:rPr>
            <w:rStyle w:val="relative"/>
          </w:rPr>
          <w:t xml:space="preserve"> </w:t>
        </w:r>
      </w:ins>
      <w:ins w:id="19" w:author="Parag Chitnis" w:date="2025-06-30T13:38:00Z">
        <w:r w:rsidR="3BD79F3F" w:rsidRPr="26527F8F">
          <w:rPr>
            <w:rStyle w:val="relative"/>
          </w:rPr>
          <w:t>Department of Electrical Engineering and Computer Science has expertise in AI and robotics. Both technologies are critical in automating industrial proce</w:t>
        </w:r>
        <w:r w:rsidR="7DF6F462" w:rsidRPr="26527F8F">
          <w:rPr>
            <w:rStyle w:val="relative"/>
          </w:rPr>
          <w:t>ssing to make them economically compet</w:t>
        </w:r>
      </w:ins>
      <w:ins w:id="20" w:author="Parag Chitnis" w:date="2025-06-30T13:39:00Z">
        <w:r w:rsidR="7DF6F462" w:rsidRPr="26527F8F">
          <w:rPr>
            <w:rStyle w:val="relative"/>
          </w:rPr>
          <w:t>itive with labor-intensive and envir</w:t>
        </w:r>
        <w:r w:rsidR="6DFCF5A0" w:rsidRPr="26527F8F">
          <w:rPr>
            <w:rStyle w:val="relative"/>
          </w:rPr>
          <w:t xml:space="preserve">onmentally risky </w:t>
        </w:r>
        <w:r w:rsidR="7DF6F462" w:rsidRPr="26527F8F">
          <w:rPr>
            <w:rStyle w:val="relative"/>
          </w:rPr>
          <w:t xml:space="preserve">technologies processes used </w:t>
        </w:r>
      </w:ins>
      <w:ins w:id="21" w:author="Parag Chitnis" w:date="2025-06-30T13:44:00Z">
        <w:r w:rsidR="283BE5FC" w:rsidRPr="26527F8F">
          <w:rPr>
            <w:rStyle w:val="relative"/>
          </w:rPr>
          <w:t>in other</w:t>
        </w:r>
      </w:ins>
      <w:ins w:id="22" w:author="Parag Chitnis" w:date="2025-06-30T13:39:00Z">
        <w:r w:rsidR="7DF6F462" w:rsidRPr="26527F8F">
          <w:rPr>
            <w:rStyle w:val="relative"/>
          </w:rPr>
          <w:t xml:space="preserve"> countries.</w:t>
        </w:r>
      </w:ins>
    </w:p>
    <w:p w14:paraId="2C4BDD45" w14:textId="2FB0D767" w:rsidR="216C64DF" w:rsidRDefault="216C64DF" w:rsidP="41441326">
      <w:pPr>
        <w:spacing w:line="259" w:lineRule="auto"/>
        <w:rPr>
          <w:ins w:id="23" w:author="Parag Chitnis" w:date="2025-06-30T13:44:00Z" w16du:dateUtc="2025-06-30T13:44:54Z"/>
          <w:rStyle w:val="relative"/>
        </w:rPr>
      </w:pPr>
      <w:ins w:id="24" w:author="Parag Chitnis" w:date="2025-06-30T13:40:00Z">
        <w:r w:rsidRPr="41441326">
          <w:rPr>
            <w:rStyle w:val="relative"/>
            <w:b/>
            <w:bCs/>
            <w:rPrChange w:id="25" w:author="Parag Chitnis" w:date="2025-06-30T13:41:00Z">
              <w:rPr>
                <w:rStyle w:val="relative"/>
              </w:rPr>
            </w:rPrChange>
          </w:rPr>
          <w:t>Office of Industry and Strategic Partnerships:</w:t>
        </w:r>
        <w:r w:rsidRPr="41441326">
          <w:rPr>
            <w:rStyle w:val="relative"/>
          </w:rPr>
          <w:t xml:space="preserve"> This office strengthens and coordinates UW’s </w:t>
        </w:r>
      </w:ins>
      <w:ins w:id="26" w:author="Parag Chitnis" w:date="2025-06-30T13:41:00Z">
        <w:r w:rsidRPr="41441326">
          <w:rPr>
            <w:rStyle w:val="relative"/>
          </w:rPr>
          <w:t>interactions</w:t>
        </w:r>
      </w:ins>
      <w:ins w:id="27" w:author="Parag Chitnis" w:date="2025-06-30T13:40:00Z">
        <w:r w:rsidRPr="41441326">
          <w:rPr>
            <w:rStyle w:val="relative"/>
          </w:rPr>
          <w:t xml:space="preserve"> and collaborations with industry. Currently </w:t>
        </w:r>
      </w:ins>
      <w:ins w:id="28" w:author="Parag Chitnis" w:date="2025-06-30T13:41:00Z">
        <w:r w:rsidR="122BF071" w:rsidRPr="41441326">
          <w:rPr>
            <w:rStyle w:val="relative"/>
          </w:rPr>
          <w:t>the office is deeply engaged wi</w:t>
        </w:r>
      </w:ins>
      <w:ins w:id="29" w:author="Parag Chitnis" w:date="2025-06-30T13:42:00Z">
        <w:r w:rsidR="122BF071" w:rsidRPr="41441326">
          <w:rPr>
            <w:rStyle w:val="relative"/>
          </w:rPr>
          <w:t xml:space="preserve">th </w:t>
        </w:r>
      </w:ins>
      <w:proofErr w:type="gramStart"/>
      <w:ins w:id="30" w:author="Parag Chitnis" w:date="2025-06-30T13:44:00Z">
        <w:r w:rsidR="6CBA5E97" w:rsidRPr="41441326">
          <w:rPr>
            <w:rStyle w:val="relative"/>
          </w:rPr>
          <w:t>minerals</w:t>
        </w:r>
        <w:proofErr w:type="gramEnd"/>
        <w:r w:rsidR="6CBA5E97" w:rsidRPr="41441326">
          <w:rPr>
            <w:rStyle w:val="relative"/>
          </w:rPr>
          <w:t xml:space="preserve"> </w:t>
        </w:r>
      </w:ins>
      <w:ins w:id="31" w:author="Parag Chitnis" w:date="2025-06-30T13:42:00Z">
        <w:r w:rsidR="122BF071" w:rsidRPr="41441326">
          <w:rPr>
            <w:rStyle w:val="relative"/>
          </w:rPr>
          <w:t>industry through the support and facilitation of their in</w:t>
        </w:r>
      </w:ins>
      <w:ins w:id="32" w:author="Parag Chitnis" w:date="2025-06-30T13:43:00Z">
        <w:r w:rsidR="3B85A706" w:rsidRPr="41441326">
          <w:rPr>
            <w:rStyle w:val="relative"/>
          </w:rPr>
          <w:t>teractions with CEPS and SER. With additional resources, the o</w:t>
        </w:r>
      </w:ins>
      <w:ins w:id="33" w:author="Parag Chitnis" w:date="2025-06-30T13:44:00Z">
        <w:r w:rsidR="3B85A706" w:rsidRPr="41441326">
          <w:rPr>
            <w:rStyle w:val="relative"/>
          </w:rPr>
          <w:t xml:space="preserve">ffice can expand its </w:t>
        </w:r>
        <w:proofErr w:type="gramStart"/>
        <w:r w:rsidR="3B85A706" w:rsidRPr="41441326">
          <w:rPr>
            <w:rStyle w:val="relative"/>
          </w:rPr>
          <w:t>impacts</w:t>
        </w:r>
        <w:proofErr w:type="gramEnd"/>
        <w:r w:rsidR="3B85A706" w:rsidRPr="41441326">
          <w:rPr>
            <w:rStyle w:val="relative"/>
          </w:rPr>
          <w:t xml:space="preserve"> both with industries and with other units on the campus.</w:t>
        </w:r>
      </w:ins>
    </w:p>
    <w:p w14:paraId="378652F1" w14:textId="65D5964A" w:rsidR="3745468C" w:rsidRDefault="3745468C" w:rsidP="41441326">
      <w:pPr>
        <w:spacing w:line="259" w:lineRule="auto"/>
        <w:rPr>
          <w:rStyle w:val="relative"/>
        </w:rPr>
      </w:pPr>
      <w:ins w:id="34" w:author="Parag Chitnis" w:date="2025-06-30T13:44:00Z">
        <w:r w:rsidRPr="41441326">
          <w:rPr>
            <w:rStyle w:val="relative"/>
            <w:b/>
            <w:bCs/>
            <w:rPrChange w:id="35" w:author="Parag Chitnis" w:date="2025-06-30T13:46:00Z">
              <w:rPr>
                <w:rStyle w:val="relative"/>
              </w:rPr>
            </w:rPrChange>
          </w:rPr>
          <w:t>Computing resour</w:t>
        </w:r>
      </w:ins>
      <w:ins w:id="36" w:author="Parag Chitnis" w:date="2025-06-30T13:45:00Z">
        <w:r w:rsidRPr="41441326">
          <w:rPr>
            <w:rStyle w:val="relative"/>
            <w:b/>
            <w:bCs/>
            <w:rPrChange w:id="37" w:author="Parag Chitnis" w:date="2025-06-30T13:46:00Z">
              <w:rPr>
                <w:rStyle w:val="relative"/>
              </w:rPr>
            </w:rPrChange>
          </w:rPr>
          <w:t xml:space="preserve">ces at UW: </w:t>
        </w:r>
        <w:r w:rsidRPr="41441326">
          <w:rPr>
            <w:rStyle w:val="relative"/>
          </w:rPr>
          <w:t>Advanced Research Computing Center at UW</w:t>
        </w:r>
      </w:ins>
      <w:ins w:id="38" w:author="Parag Chitnis" w:date="2025-06-30T13:46:00Z">
        <w:r w:rsidR="7659A9DA" w:rsidRPr="41441326">
          <w:rPr>
            <w:rStyle w:val="relative"/>
          </w:rPr>
          <w:t xml:space="preserve">, UW’s participation in the Argonne National Lab’s Lighthouse Program, </w:t>
        </w:r>
      </w:ins>
      <w:ins w:id="39" w:author="Parag Chitnis" w:date="2025-06-30T13:45:00Z">
        <w:r w:rsidRPr="41441326">
          <w:rPr>
            <w:rStyle w:val="relative"/>
          </w:rPr>
          <w:t>and UW’s collaboration in operating the NCAR-Wyoming Supercomputer allows UW researchers to use high end</w:t>
        </w:r>
        <w:r w:rsidR="4A3BA4D4" w:rsidRPr="41441326">
          <w:rPr>
            <w:rStyle w:val="relative"/>
          </w:rPr>
          <w:t xml:space="preserve"> </w:t>
        </w:r>
      </w:ins>
      <w:ins w:id="40" w:author="Parag Chitnis" w:date="2025-06-30T13:46:00Z">
        <w:r w:rsidR="4C2E3EC7" w:rsidRPr="41441326">
          <w:rPr>
            <w:rStyle w:val="relative"/>
          </w:rPr>
          <w:t xml:space="preserve">computing resources for supporting industry </w:t>
        </w:r>
      </w:ins>
      <w:ins w:id="41" w:author="Parag Chitnis" w:date="2025-06-30T13:47:00Z">
        <w:r w:rsidR="4C2E3EC7" w:rsidRPr="41441326">
          <w:rPr>
            <w:rStyle w:val="relative"/>
          </w:rPr>
          <w:t>needs in computing and AI applications in th</w:t>
        </w:r>
        <w:r w:rsidR="05D41978" w:rsidRPr="41441326">
          <w:rPr>
            <w:rStyle w:val="relative"/>
          </w:rPr>
          <w:t xml:space="preserve">eir functions. </w:t>
        </w:r>
      </w:ins>
      <w:commentRangeEnd w:id="17"/>
      <w:r>
        <w:rPr>
          <w:rStyle w:val="CommentReference"/>
          <w:sz w:val="22"/>
          <w:szCs w:val="22"/>
        </w:rPr>
        <w:commentReference w:id="17"/>
      </w:r>
    </w:p>
    <w:p w14:paraId="3FEC1B8C" w14:textId="2F3E306E" w:rsidR="00A008EF" w:rsidRDefault="7E7B2E1D" w:rsidP="00D75744">
      <w:pPr>
        <w:pStyle w:val="Heading2"/>
      </w:pPr>
      <w:r>
        <w:t>Resources needed at</w:t>
      </w:r>
      <w:r w:rsidR="15CEE3D7">
        <w:t xml:space="preserve"> UW</w:t>
      </w:r>
    </w:p>
    <w:p w14:paraId="4A034860" w14:textId="01B3D511" w:rsidR="13AD4368" w:rsidRDefault="252DD01D">
      <w:r>
        <w:t xml:space="preserve">Despite the strong record of UW’s commitment to the mining industry, it can </w:t>
      </w:r>
      <w:r w:rsidR="7179F18D">
        <w:t>serve the state even more and help support</w:t>
      </w:r>
      <w:r w:rsidR="079BC889">
        <w:t xml:space="preserve"> Wyoming’s aspirations to </w:t>
      </w:r>
      <w:r w:rsidR="3AA758AD">
        <w:t>be the</w:t>
      </w:r>
      <w:r w:rsidR="079BC889">
        <w:t xml:space="preserve"> </w:t>
      </w:r>
      <w:r w:rsidR="3DE3801B">
        <w:t>catalyst for Wyoming’s mining renaissance</w:t>
      </w:r>
      <w:r w:rsidR="7F3A4FF0">
        <w:t xml:space="preserve"> </w:t>
      </w:r>
      <w:r w:rsidR="6901683D">
        <w:t>by fostering</w:t>
      </w:r>
      <w:r w:rsidR="7F3A4FF0">
        <w:t xml:space="preserve"> </w:t>
      </w:r>
      <w:r w:rsidR="6EE707D8">
        <w:t xml:space="preserve">development of </w:t>
      </w:r>
      <w:r w:rsidR="7F3A4FF0">
        <w:t xml:space="preserve">much of the </w:t>
      </w:r>
      <w:r w:rsidR="7F3A4FF0" w:rsidRPr="0079785C">
        <w:rPr>
          <w:highlight w:val="yellow"/>
        </w:rPr>
        <w:t>post-mining</w:t>
      </w:r>
      <w:r w:rsidR="7F3A4FF0">
        <w:t xml:space="preserve"> supply chain in Wyoming. </w:t>
      </w:r>
      <w:r w:rsidR="2619DC66">
        <w:t>An equally importan</w:t>
      </w:r>
      <w:r w:rsidR="1D529AA1">
        <w:t>t</w:t>
      </w:r>
      <w:r w:rsidR="2619DC66">
        <w:t xml:space="preserve"> objective is to identify and prototype policy tools (e.g., </w:t>
      </w:r>
      <w:proofErr w:type="gramStart"/>
      <w:r w:rsidR="2619DC66">
        <w:t>market-stability</w:t>
      </w:r>
      <w:proofErr w:type="gramEnd"/>
      <w:r w:rsidR="2619DC66">
        <w:t xml:space="preserve"> contracts, targeted tax incentives, or price-risk bonds) that make downstream investment bankable </w:t>
      </w:r>
      <w:r w:rsidR="091314A6">
        <w:t>i</w:t>
      </w:r>
      <w:r w:rsidR="2619DC66">
        <w:t xml:space="preserve">n the face of foreign policy interventions. </w:t>
      </w:r>
      <w:r w:rsidR="7F3A4FF0">
        <w:t>To achieve this</w:t>
      </w:r>
      <w:r w:rsidR="079BC889">
        <w:t xml:space="preserve">, UW </w:t>
      </w:r>
      <w:r w:rsidR="0282DB1C">
        <w:t xml:space="preserve">is </w:t>
      </w:r>
      <w:r w:rsidR="749AB441">
        <w:t>launch</w:t>
      </w:r>
      <w:r w:rsidR="0FC56A9E">
        <w:t>ing</w:t>
      </w:r>
      <w:r w:rsidR="749AB441">
        <w:t xml:space="preserve"> </w:t>
      </w:r>
      <w:r w:rsidR="54559B6D">
        <w:t>the Wyoming</w:t>
      </w:r>
      <w:r w:rsidR="749AB441">
        <w:t xml:space="preserve"> Minerals Initiative</w:t>
      </w:r>
      <w:r w:rsidR="3174DBA5">
        <w:t xml:space="preserve"> </w:t>
      </w:r>
      <w:r w:rsidR="59E65737">
        <w:t xml:space="preserve">- from </w:t>
      </w:r>
      <w:r w:rsidR="5141EBA8">
        <w:t>Mining to Advanced Technologies</w:t>
      </w:r>
      <w:r w:rsidR="52B4BD6B">
        <w:t xml:space="preserve">. </w:t>
      </w:r>
      <w:r w:rsidR="6A9FE9E7">
        <w:t xml:space="preserve">Current Wyoming companies focus on mining, extraction, and sometimes initial separation at their pilot plants. For these companies to grow and spur </w:t>
      </w:r>
      <w:proofErr w:type="gramStart"/>
      <w:r w:rsidR="6A9FE9E7">
        <w:t>the downstream</w:t>
      </w:r>
      <w:proofErr w:type="gramEnd"/>
      <w:r w:rsidR="6A9FE9E7">
        <w:t xml:space="preserve"> processing and manufacturing industry, both additional innovations and workforce development are needed in areas such as ultra-purification, material fabrication, and device production/integration industries. This will enable the local, regional, and national supply chain and value chain development.</w:t>
      </w:r>
      <w:r w:rsidR="75B1CD10">
        <w:t xml:space="preserve"> To support these aspirations, UW can frame its strengths and needs around the following four components</w:t>
      </w:r>
      <w:r w:rsidR="7C78D121">
        <w:t xml:space="preserve"> (Table 1).</w:t>
      </w:r>
    </w:p>
    <w:p w14:paraId="47A3C2E8" w14:textId="37B535C8" w:rsidR="00B90716" w:rsidRPr="007C77CC" w:rsidRDefault="00B90716" w:rsidP="007C77CC">
      <w:pPr>
        <w:pStyle w:val="Heading2"/>
        <w:rPr>
          <w:sz w:val="21"/>
          <w:szCs w:val="21"/>
        </w:rPr>
      </w:pPr>
      <w:r w:rsidRPr="007C77CC">
        <w:rPr>
          <w:sz w:val="21"/>
          <w:szCs w:val="21"/>
        </w:rPr>
        <w:t xml:space="preserve">Table </w:t>
      </w:r>
      <w:r w:rsidR="00D05D3F">
        <w:rPr>
          <w:sz w:val="21"/>
          <w:szCs w:val="21"/>
        </w:rPr>
        <w:t>1</w:t>
      </w:r>
      <w:r w:rsidRPr="007C77CC">
        <w:rPr>
          <w:sz w:val="21"/>
          <w:szCs w:val="21"/>
        </w:rPr>
        <w:t xml:space="preserve">. </w:t>
      </w:r>
      <w:r w:rsidR="00D05D3F">
        <w:rPr>
          <w:sz w:val="21"/>
          <w:szCs w:val="21"/>
        </w:rPr>
        <w:t xml:space="preserve">Wyoming </w:t>
      </w:r>
      <w:r w:rsidRPr="007C77CC">
        <w:rPr>
          <w:sz w:val="21"/>
          <w:szCs w:val="21"/>
        </w:rPr>
        <w:t>Minerals Initiative Components</w:t>
      </w:r>
    </w:p>
    <w:tbl>
      <w:tblPr>
        <w:tblStyle w:val="GridTable4-Accent1"/>
        <w:tblW w:w="10525" w:type="dxa"/>
        <w:tblLook w:val="04A0" w:firstRow="1" w:lastRow="0" w:firstColumn="1" w:lastColumn="0" w:noHBand="0" w:noVBand="1"/>
      </w:tblPr>
      <w:tblGrid>
        <w:gridCol w:w="1299"/>
        <w:gridCol w:w="5626"/>
        <w:gridCol w:w="3600"/>
      </w:tblGrid>
      <w:tr w:rsidR="007F67B1" w:rsidRPr="00D75744" w14:paraId="5BDD48BC" w14:textId="5A8C947B" w:rsidTr="0FABB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4A51B3A9" w14:textId="77777777" w:rsidR="007F67B1" w:rsidRPr="00D75744" w:rsidRDefault="007F67B1">
            <w:pPr>
              <w:rPr>
                <w:sz w:val="20"/>
                <w:szCs w:val="20"/>
              </w:rPr>
            </w:pPr>
            <w:r w:rsidRPr="00D75744">
              <w:rPr>
                <w:sz w:val="20"/>
                <w:szCs w:val="20"/>
              </w:rPr>
              <w:t>Component</w:t>
            </w:r>
          </w:p>
        </w:tc>
        <w:tc>
          <w:tcPr>
            <w:tcW w:w="5626" w:type="dxa"/>
          </w:tcPr>
          <w:p w14:paraId="3B663A74" w14:textId="77777777" w:rsidR="007F67B1" w:rsidRPr="00D75744" w:rsidRDefault="007F67B1">
            <w:pPr>
              <w:cnfStyle w:val="100000000000" w:firstRow="1" w:lastRow="0" w:firstColumn="0" w:lastColumn="0" w:oddVBand="0" w:evenVBand="0" w:oddHBand="0" w:evenHBand="0" w:firstRowFirstColumn="0" w:firstRowLastColumn="0" w:lastRowFirstColumn="0" w:lastRowLastColumn="0"/>
              <w:rPr>
                <w:sz w:val="20"/>
                <w:szCs w:val="20"/>
              </w:rPr>
            </w:pPr>
            <w:r w:rsidRPr="00D75744">
              <w:rPr>
                <w:sz w:val="20"/>
                <w:szCs w:val="20"/>
              </w:rPr>
              <w:t>Description</w:t>
            </w:r>
          </w:p>
        </w:tc>
        <w:tc>
          <w:tcPr>
            <w:tcW w:w="3600" w:type="dxa"/>
          </w:tcPr>
          <w:p w14:paraId="5E292B9E" w14:textId="5D92D8AF" w:rsidR="007F67B1" w:rsidRPr="00D75744" w:rsidRDefault="3E10A15F">
            <w:pPr>
              <w:cnfStyle w:val="100000000000" w:firstRow="1" w:lastRow="0" w:firstColumn="0" w:lastColumn="0" w:oddVBand="0" w:evenVBand="0" w:oddHBand="0" w:evenHBand="0" w:firstRowFirstColumn="0" w:firstRowLastColumn="0" w:lastRowFirstColumn="0" w:lastRowLastColumn="0"/>
              <w:rPr>
                <w:sz w:val="20"/>
                <w:szCs w:val="20"/>
              </w:rPr>
            </w:pPr>
            <w:r w:rsidRPr="5E81D2EE">
              <w:rPr>
                <w:sz w:val="20"/>
                <w:szCs w:val="20"/>
              </w:rPr>
              <w:t xml:space="preserve">Campus-wide </w:t>
            </w:r>
            <w:r w:rsidR="156FC11E" w:rsidRPr="5E81D2EE">
              <w:rPr>
                <w:sz w:val="20"/>
                <w:szCs w:val="20"/>
              </w:rPr>
              <w:t>Need</w:t>
            </w:r>
            <w:r w:rsidRPr="5E81D2EE">
              <w:rPr>
                <w:sz w:val="20"/>
                <w:szCs w:val="20"/>
              </w:rPr>
              <w:t>s</w:t>
            </w:r>
          </w:p>
        </w:tc>
      </w:tr>
      <w:tr w:rsidR="007F67B1" w:rsidRPr="00D75744" w14:paraId="296EEB4F" w14:textId="6C7B2CAE" w:rsidTr="0FABB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533C30E8" w14:textId="77777777" w:rsidR="007F67B1" w:rsidRPr="00D75744" w:rsidRDefault="007F67B1">
            <w:pPr>
              <w:rPr>
                <w:rFonts w:eastAsia="Times New Roman"/>
                <w:b w:val="0"/>
                <w:bCs w:val="0"/>
                <w:kern w:val="0"/>
                <w:sz w:val="20"/>
                <w:szCs w:val="20"/>
                <w14:ligatures w14:val="none"/>
              </w:rPr>
            </w:pPr>
            <w:r w:rsidRPr="00D75744">
              <w:rPr>
                <w:rFonts w:eastAsia="Times New Roman"/>
                <w:kern w:val="0"/>
                <w:sz w:val="20"/>
                <w:szCs w:val="20"/>
                <w14:ligatures w14:val="none"/>
              </w:rPr>
              <w:t>People</w:t>
            </w:r>
          </w:p>
        </w:tc>
        <w:tc>
          <w:tcPr>
            <w:tcW w:w="5626" w:type="dxa"/>
          </w:tcPr>
          <w:p w14:paraId="7AF17122" w14:textId="2C625C15" w:rsidR="007F67B1" w:rsidRPr="00D75744" w:rsidRDefault="007F67B1" w:rsidP="00D7574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14:ligatures w14:val="none"/>
              </w:rPr>
            </w:pPr>
            <w:r w:rsidRPr="00D75744">
              <w:rPr>
                <w:rFonts w:eastAsia="Times New Roman"/>
                <w:kern w:val="0"/>
                <w:sz w:val="20"/>
                <w:szCs w:val="20"/>
                <w14:ligatures w14:val="none"/>
              </w:rPr>
              <w:t xml:space="preserve">Build expertise through recruiting top faculty, researchers, and developing a skilled workforce trained in </w:t>
            </w:r>
            <w:r w:rsidR="00D05D3F">
              <w:rPr>
                <w:rFonts w:eastAsia="Times New Roman"/>
                <w:kern w:val="0"/>
                <w:sz w:val="20"/>
                <w:szCs w:val="20"/>
                <w14:ligatures w14:val="none"/>
              </w:rPr>
              <w:t xml:space="preserve">mining innovations, </w:t>
            </w:r>
            <w:r w:rsidRPr="00D75744">
              <w:rPr>
                <w:rFonts w:eastAsia="Times New Roman"/>
                <w:kern w:val="0"/>
                <w:sz w:val="20"/>
                <w:szCs w:val="20"/>
                <w14:ligatures w14:val="none"/>
              </w:rPr>
              <w:t xml:space="preserve">critical minerals and quantum materials science. </w:t>
            </w:r>
          </w:p>
          <w:p w14:paraId="472D219A" w14:textId="70016DB3" w:rsidR="007F67B1" w:rsidRPr="00D75744" w:rsidRDefault="007F67B1" w:rsidP="00D7574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14:ligatures w14:val="none"/>
              </w:rPr>
            </w:pPr>
            <w:r w:rsidRPr="00D75744">
              <w:rPr>
                <w:rFonts w:eastAsia="Times New Roman"/>
                <w:kern w:val="0"/>
                <w:sz w:val="20"/>
                <w:szCs w:val="20"/>
                <w14:ligatures w14:val="none"/>
              </w:rPr>
              <w:t xml:space="preserve">Promote workforce </w:t>
            </w:r>
            <w:r>
              <w:rPr>
                <w:rFonts w:eastAsia="Times New Roman"/>
                <w:kern w:val="0"/>
                <w:sz w:val="20"/>
                <w:szCs w:val="20"/>
                <w14:ligatures w14:val="none"/>
              </w:rPr>
              <w:t xml:space="preserve">development and </w:t>
            </w:r>
            <w:r w:rsidRPr="00D75744">
              <w:rPr>
                <w:rFonts w:eastAsia="Times New Roman"/>
                <w:kern w:val="0"/>
                <w:sz w:val="20"/>
                <w:szCs w:val="20"/>
                <w14:ligatures w14:val="none"/>
              </w:rPr>
              <w:t xml:space="preserve">transition programs </w:t>
            </w:r>
            <w:r>
              <w:rPr>
                <w:rFonts w:eastAsia="Times New Roman"/>
                <w:kern w:val="0"/>
                <w:sz w:val="20"/>
                <w:szCs w:val="20"/>
                <w14:ligatures w14:val="none"/>
              </w:rPr>
              <w:t>to meet local industry needs</w:t>
            </w:r>
          </w:p>
        </w:tc>
        <w:tc>
          <w:tcPr>
            <w:tcW w:w="3600" w:type="dxa"/>
          </w:tcPr>
          <w:p w14:paraId="4C6DF8B6" w14:textId="3D2D0F84" w:rsidR="007F67B1" w:rsidRPr="00D75744" w:rsidRDefault="3AC19154" w:rsidP="00D7574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14:ligatures w14:val="none"/>
              </w:rPr>
            </w:pPr>
            <w:r>
              <w:rPr>
                <w:rFonts w:eastAsia="Times New Roman"/>
                <w:kern w:val="0"/>
                <w:sz w:val="20"/>
                <w:szCs w:val="20"/>
                <w14:ligatures w14:val="none"/>
              </w:rPr>
              <w:t>Faculty e</w:t>
            </w:r>
            <w:r w:rsidR="5B4AF800">
              <w:rPr>
                <w:rFonts w:eastAsia="Times New Roman"/>
                <w:kern w:val="0"/>
                <w:sz w:val="20"/>
                <w:szCs w:val="20"/>
                <w14:ligatures w14:val="none"/>
              </w:rPr>
              <w:t xml:space="preserve">xpertise available/needed in geosciences, chemical engineering, </w:t>
            </w:r>
            <w:r w:rsidR="117B3E47">
              <w:rPr>
                <w:rFonts w:eastAsia="Times New Roman"/>
                <w:kern w:val="0"/>
                <w:sz w:val="20"/>
                <w:szCs w:val="20"/>
                <w14:ligatures w14:val="none"/>
              </w:rPr>
              <w:t xml:space="preserve">quantum </w:t>
            </w:r>
            <w:r w:rsidR="4C2FE22E">
              <w:rPr>
                <w:rFonts w:eastAsia="Times New Roman"/>
                <w:kern w:val="0"/>
                <w:sz w:val="20"/>
                <w:szCs w:val="20"/>
                <w14:ligatures w14:val="none"/>
              </w:rPr>
              <w:t>phys</w:t>
            </w:r>
            <w:r w:rsidR="4C2FE22E" w:rsidRPr="41441326">
              <w:rPr>
                <w:rFonts w:eastAsia="Times New Roman"/>
                <w:sz w:val="20"/>
                <w:szCs w:val="20"/>
              </w:rPr>
              <w:t xml:space="preserve">ics, </w:t>
            </w:r>
            <w:r w:rsidR="4C2FE22E">
              <w:rPr>
                <w:rFonts w:eastAsia="Times New Roman"/>
                <w:kern w:val="0"/>
                <w:sz w:val="20"/>
                <w:szCs w:val="20"/>
                <w14:ligatures w14:val="none"/>
              </w:rPr>
              <w:t xml:space="preserve">EECS, </w:t>
            </w:r>
            <w:r w:rsidR="3DE3801B">
              <w:rPr>
                <w:rFonts w:eastAsia="Times New Roman"/>
                <w:kern w:val="0"/>
                <w:sz w:val="20"/>
                <w:szCs w:val="20"/>
                <w14:ligatures w14:val="none"/>
              </w:rPr>
              <w:t xml:space="preserve">battery technologies, </w:t>
            </w:r>
            <w:r w:rsidR="5B4AF800">
              <w:rPr>
                <w:rFonts w:eastAsia="Times New Roman"/>
                <w:kern w:val="0"/>
                <w:sz w:val="20"/>
                <w:szCs w:val="20"/>
                <w14:ligatures w14:val="none"/>
              </w:rPr>
              <w:t xml:space="preserve">supply chain analytics, law and policy, </w:t>
            </w:r>
            <w:r w:rsidR="3DE3801B">
              <w:rPr>
                <w:rFonts w:eastAsia="Times New Roman"/>
                <w:kern w:val="0"/>
                <w:sz w:val="20"/>
                <w:szCs w:val="20"/>
                <w14:ligatures w14:val="none"/>
              </w:rPr>
              <w:t xml:space="preserve">environmental management, remediation, </w:t>
            </w:r>
            <w:r w:rsidR="5B4AF800">
              <w:rPr>
                <w:rFonts w:eastAsia="Times New Roman"/>
                <w:kern w:val="0"/>
                <w:sz w:val="20"/>
                <w:szCs w:val="20"/>
                <w14:ligatures w14:val="none"/>
              </w:rPr>
              <w:t>community expertise</w:t>
            </w:r>
          </w:p>
        </w:tc>
      </w:tr>
      <w:tr w:rsidR="007F67B1" w:rsidRPr="00D75744" w14:paraId="71B5B6A6" w14:textId="31EB2E5E" w:rsidTr="0FABB0BD">
        <w:tc>
          <w:tcPr>
            <w:cnfStyle w:val="001000000000" w:firstRow="0" w:lastRow="0" w:firstColumn="1" w:lastColumn="0" w:oddVBand="0" w:evenVBand="0" w:oddHBand="0" w:evenHBand="0" w:firstRowFirstColumn="0" w:firstRowLastColumn="0" w:lastRowFirstColumn="0" w:lastRowLastColumn="0"/>
            <w:tcW w:w="1299" w:type="dxa"/>
          </w:tcPr>
          <w:p w14:paraId="495E6636" w14:textId="6922FCD8" w:rsidR="007F67B1" w:rsidRPr="00D75744" w:rsidRDefault="007F67B1">
            <w:pPr>
              <w:rPr>
                <w:sz w:val="20"/>
                <w:szCs w:val="20"/>
              </w:rPr>
            </w:pPr>
            <w:r w:rsidRPr="00A008EF">
              <w:rPr>
                <w:rFonts w:eastAsia="Times New Roman"/>
                <w:kern w:val="0"/>
                <w:sz w:val="20"/>
                <w:szCs w:val="20"/>
                <w14:ligatures w14:val="none"/>
              </w:rPr>
              <w:t>Place</w:t>
            </w:r>
            <w:r w:rsidR="00580AD8">
              <w:rPr>
                <w:rFonts w:eastAsia="Times New Roman"/>
                <w:kern w:val="0"/>
                <w:sz w:val="20"/>
                <w:szCs w:val="20"/>
                <w14:ligatures w14:val="none"/>
              </w:rPr>
              <w:t>s</w:t>
            </w:r>
          </w:p>
        </w:tc>
        <w:tc>
          <w:tcPr>
            <w:tcW w:w="5626" w:type="dxa"/>
          </w:tcPr>
          <w:p w14:paraId="336C9B24" w14:textId="77777777" w:rsidR="007F67B1" w:rsidRPr="00D75744" w:rsidRDefault="007F67B1" w:rsidP="00D7574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14:ligatures w14:val="none"/>
              </w:rPr>
            </w:pPr>
            <w:r w:rsidRPr="00D75744">
              <w:rPr>
                <w:rFonts w:eastAsia="Times New Roman"/>
                <w:kern w:val="0"/>
                <w:sz w:val="20"/>
                <w:szCs w:val="20"/>
                <w14:ligatures w14:val="none"/>
              </w:rPr>
              <w:t xml:space="preserve">Invest in state-of-the-art research facilities and laboratories dedicated to REE extraction, processing, and quantum materials development. </w:t>
            </w:r>
          </w:p>
          <w:p w14:paraId="4583F0B2" w14:textId="1198F145" w:rsidR="007F67B1" w:rsidRPr="00D75744" w:rsidRDefault="08776130" w:rsidP="00D7574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14:ligatures w14:val="none"/>
              </w:rPr>
            </w:pPr>
            <w:r w:rsidRPr="00D75744">
              <w:rPr>
                <w:rFonts w:eastAsia="Times New Roman"/>
                <w:kern w:val="0"/>
                <w:sz w:val="20"/>
                <w:szCs w:val="20"/>
                <w14:ligatures w14:val="none"/>
              </w:rPr>
              <w:t xml:space="preserve">Upgrade existing infrastructure to </w:t>
            </w:r>
            <w:commentRangeStart w:id="42"/>
            <w:commentRangeStart w:id="43"/>
            <w:commentRangeStart w:id="44"/>
            <w:commentRangeStart w:id="45"/>
            <w:r w:rsidRPr="00D75744">
              <w:rPr>
                <w:rFonts w:eastAsia="Times New Roman"/>
                <w:kern w:val="0"/>
                <w:sz w:val="20"/>
                <w:szCs w:val="20"/>
                <w14:ligatures w14:val="none"/>
              </w:rPr>
              <w:t>support pilot projects and scalable processing</w:t>
            </w:r>
            <w:commentRangeEnd w:id="42"/>
            <w:r w:rsidR="007F67B1" w:rsidRPr="00D75744">
              <w:rPr>
                <w:rStyle w:val="CommentReference"/>
                <w:rFonts w:eastAsia="Times New Roman"/>
                <w:kern w:val="0"/>
                <w:sz w:val="20"/>
                <w:szCs w:val="20"/>
                <w14:ligatures w14:val="none"/>
              </w:rPr>
              <w:commentReference w:id="42"/>
            </w:r>
            <w:commentRangeEnd w:id="43"/>
            <w:r w:rsidR="007F67B1" w:rsidRPr="00D75744">
              <w:rPr>
                <w:rStyle w:val="CommentReference"/>
                <w:rFonts w:eastAsia="Times New Roman"/>
                <w:kern w:val="0"/>
                <w:sz w:val="20"/>
                <w:szCs w:val="20"/>
                <w14:ligatures w14:val="none"/>
              </w:rPr>
              <w:commentReference w:id="43"/>
            </w:r>
            <w:commentRangeEnd w:id="44"/>
            <w:r w:rsidR="007F67B1" w:rsidRPr="00D75744">
              <w:rPr>
                <w:rStyle w:val="CommentReference"/>
                <w:rFonts w:eastAsia="Times New Roman"/>
                <w:kern w:val="0"/>
                <w:sz w:val="20"/>
                <w:szCs w:val="20"/>
                <w14:ligatures w14:val="none"/>
              </w:rPr>
              <w:commentReference w:id="44"/>
            </w:r>
            <w:commentRangeEnd w:id="45"/>
            <w:r w:rsidR="007F67B1" w:rsidRPr="00D75744">
              <w:rPr>
                <w:rStyle w:val="CommentReference"/>
                <w:rFonts w:eastAsia="Times New Roman"/>
                <w:kern w:val="0"/>
                <w:sz w:val="20"/>
                <w:szCs w:val="20"/>
                <w14:ligatures w14:val="none"/>
              </w:rPr>
              <w:commentReference w:id="45"/>
            </w:r>
          </w:p>
        </w:tc>
        <w:tc>
          <w:tcPr>
            <w:tcW w:w="3600" w:type="dxa"/>
          </w:tcPr>
          <w:p w14:paraId="4FC3A406" w14:textId="369EEED7" w:rsidR="007F67B1" w:rsidRDefault="007F67B1" w:rsidP="00D7574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14:ligatures w14:val="none"/>
              </w:rPr>
            </w:pPr>
            <w:r>
              <w:rPr>
                <w:rFonts w:eastAsia="Times New Roman"/>
                <w:kern w:val="0"/>
                <w:sz w:val="20"/>
                <w:szCs w:val="20"/>
                <w14:ligatures w14:val="none"/>
              </w:rPr>
              <w:t>Physical Sciences and Engineering renovations for clean rooms</w:t>
            </w:r>
            <w:r w:rsidR="00BB63DC">
              <w:rPr>
                <w:rFonts w:eastAsia="Times New Roman"/>
                <w:kern w:val="0"/>
                <w:sz w:val="20"/>
                <w:szCs w:val="20"/>
                <w14:ligatures w14:val="none"/>
              </w:rPr>
              <w:t xml:space="preserve"> and critical mineral </w:t>
            </w:r>
            <w:r w:rsidR="008A788F">
              <w:rPr>
                <w:rFonts w:eastAsia="Times New Roman"/>
                <w:kern w:val="0"/>
                <w:sz w:val="20"/>
                <w:szCs w:val="20"/>
                <w14:ligatures w14:val="none"/>
              </w:rPr>
              <w:t>user facilities</w:t>
            </w:r>
          </w:p>
          <w:p w14:paraId="265E943B" w14:textId="536AD9B9" w:rsidR="007F67B1" w:rsidRPr="00D75744" w:rsidRDefault="02C81646" w:rsidP="00D7574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14:ligatures w14:val="none"/>
              </w:rPr>
            </w:pPr>
            <w:r>
              <w:rPr>
                <w:rFonts w:eastAsia="Times New Roman"/>
                <w:kern w:val="0"/>
                <w:sz w:val="20"/>
                <w:szCs w:val="20"/>
                <w14:ligatures w14:val="none"/>
              </w:rPr>
              <w:t xml:space="preserve">A place for </w:t>
            </w:r>
            <w:commentRangeStart w:id="46"/>
            <w:commentRangeStart w:id="47"/>
            <w:r>
              <w:rPr>
                <w:rFonts w:eastAsia="Times New Roman"/>
                <w:kern w:val="0"/>
                <w:sz w:val="20"/>
                <w:szCs w:val="20"/>
                <w14:ligatures w14:val="none"/>
              </w:rPr>
              <w:t xml:space="preserve">Critical Minerals </w:t>
            </w:r>
            <w:r w:rsidR="3DE3801B">
              <w:rPr>
                <w:rFonts w:eastAsia="Times New Roman"/>
                <w:kern w:val="0"/>
                <w:sz w:val="20"/>
                <w:szCs w:val="20"/>
                <w14:ligatures w14:val="none"/>
              </w:rPr>
              <w:t xml:space="preserve">Innovation </w:t>
            </w:r>
            <w:r w:rsidR="2F3626C5">
              <w:rPr>
                <w:rFonts w:eastAsia="Times New Roman"/>
                <w:kern w:val="0"/>
                <w:sz w:val="20"/>
                <w:szCs w:val="20"/>
                <w14:ligatures w14:val="none"/>
              </w:rPr>
              <w:t xml:space="preserve">Collaboratory </w:t>
            </w:r>
            <w:commentRangeEnd w:id="46"/>
            <w:r w:rsidR="007F67B1">
              <w:rPr>
                <w:rStyle w:val="CommentReference"/>
                <w:rFonts w:eastAsia="Times New Roman"/>
                <w:kern w:val="0"/>
                <w:sz w:val="20"/>
                <w:szCs w:val="20"/>
                <w14:ligatures w14:val="none"/>
              </w:rPr>
              <w:commentReference w:id="46"/>
            </w:r>
            <w:commentRangeEnd w:id="47"/>
            <w:r w:rsidR="007F67B1">
              <w:rPr>
                <w:rStyle w:val="CommentReference"/>
                <w:rFonts w:eastAsia="Times New Roman"/>
                <w:kern w:val="0"/>
                <w:sz w:val="20"/>
                <w:szCs w:val="20"/>
                <w14:ligatures w14:val="none"/>
              </w:rPr>
              <w:commentReference w:id="47"/>
            </w:r>
            <w:r>
              <w:rPr>
                <w:rFonts w:eastAsia="Times New Roman"/>
                <w:kern w:val="0"/>
                <w:sz w:val="20"/>
                <w:szCs w:val="20"/>
                <w14:ligatures w14:val="none"/>
              </w:rPr>
              <w:t>as a part of the UW</w:t>
            </w:r>
            <w:r w:rsidR="0DC8F665">
              <w:rPr>
                <w:rFonts w:eastAsia="Times New Roman"/>
                <w:kern w:val="0"/>
                <w:sz w:val="20"/>
                <w:szCs w:val="20"/>
                <w14:ligatures w14:val="none"/>
              </w:rPr>
              <w:t>-Laramie</w:t>
            </w:r>
            <w:r>
              <w:rPr>
                <w:rFonts w:eastAsia="Times New Roman"/>
                <w:kern w:val="0"/>
                <w:sz w:val="20"/>
                <w:szCs w:val="20"/>
                <w14:ligatures w14:val="none"/>
              </w:rPr>
              <w:t xml:space="preserve"> research park</w:t>
            </w:r>
            <w:r w:rsidR="0DC8F665">
              <w:rPr>
                <w:rFonts w:eastAsia="Times New Roman"/>
                <w:kern w:val="0"/>
                <w:sz w:val="20"/>
                <w:szCs w:val="20"/>
                <w14:ligatures w14:val="none"/>
              </w:rPr>
              <w:t xml:space="preserve"> (potentially including </w:t>
            </w:r>
            <w:r w:rsidR="3DE3801B">
              <w:rPr>
                <w:rFonts w:eastAsia="Times New Roman"/>
                <w:kern w:val="0"/>
                <w:sz w:val="20"/>
                <w:szCs w:val="20"/>
                <w14:ligatures w14:val="none"/>
              </w:rPr>
              <w:t xml:space="preserve">some </w:t>
            </w:r>
            <w:r w:rsidR="0DC8F665">
              <w:rPr>
                <w:rFonts w:eastAsia="Times New Roman"/>
                <w:kern w:val="0"/>
                <w:sz w:val="20"/>
                <w:szCs w:val="20"/>
                <w14:ligatures w14:val="none"/>
              </w:rPr>
              <w:t>production facilities in Laramie</w:t>
            </w:r>
            <w:r w:rsidR="52B7FA53">
              <w:rPr>
                <w:rFonts w:eastAsia="Times New Roman"/>
                <w:kern w:val="0"/>
                <w:sz w:val="20"/>
                <w:szCs w:val="20"/>
                <w14:ligatures w14:val="none"/>
              </w:rPr>
              <w:t>)</w:t>
            </w:r>
            <w:r w:rsidR="5344A08D">
              <w:rPr>
                <w:rFonts w:eastAsia="Times New Roman"/>
                <w:kern w:val="0"/>
                <w:sz w:val="20"/>
                <w:szCs w:val="20"/>
                <w14:ligatures w14:val="none"/>
              </w:rPr>
              <w:t xml:space="preserve"> to be developed separately</w:t>
            </w:r>
          </w:p>
        </w:tc>
      </w:tr>
      <w:tr w:rsidR="007F67B1" w:rsidRPr="00D75744" w14:paraId="345BB278" w14:textId="15696B3C" w:rsidTr="0FABB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3D4E7A0C" w14:textId="64FF452B" w:rsidR="007F67B1" w:rsidRPr="00D75744" w:rsidRDefault="007F67B1">
            <w:pPr>
              <w:rPr>
                <w:rFonts w:eastAsia="Times New Roman"/>
                <w:b w:val="0"/>
                <w:bCs w:val="0"/>
                <w:kern w:val="0"/>
                <w:sz w:val="20"/>
                <w:szCs w:val="20"/>
                <w14:ligatures w14:val="none"/>
              </w:rPr>
            </w:pPr>
            <w:r w:rsidRPr="00A008EF">
              <w:rPr>
                <w:rFonts w:eastAsia="Times New Roman"/>
                <w:kern w:val="0"/>
                <w:sz w:val="20"/>
                <w:szCs w:val="20"/>
                <w14:ligatures w14:val="none"/>
              </w:rPr>
              <w:t>Programs</w:t>
            </w:r>
          </w:p>
        </w:tc>
        <w:tc>
          <w:tcPr>
            <w:tcW w:w="5626" w:type="dxa"/>
          </w:tcPr>
          <w:p w14:paraId="142A51B0" w14:textId="3EB822C0" w:rsidR="007F67B1" w:rsidRDefault="007F67B1" w:rsidP="00D75744">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14:ligatures w14:val="none"/>
              </w:rPr>
            </w:pPr>
            <w:r w:rsidRPr="00D75744">
              <w:rPr>
                <w:rFonts w:eastAsia="Times New Roman"/>
                <w:kern w:val="0"/>
                <w:sz w:val="20"/>
                <w:szCs w:val="20"/>
                <w14:ligatures w14:val="none"/>
              </w:rPr>
              <w:t>Develop programs to stimulate innovative research</w:t>
            </w:r>
          </w:p>
          <w:p w14:paraId="356EDD2F" w14:textId="4108030A" w:rsidR="00D05D3F" w:rsidRPr="00D75744" w:rsidRDefault="3DE3801B" w:rsidP="00D75744">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14:ligatures w14:val="none"/>
              </w:rPr>
            </w:pPr>
            <w:r>
              <w:rPr>
                <w:rFonts w:eastAsia="Times New Roman"/>
                <w:kern w:val="0"/>
                <w:sz w:val="20"/>
                <w:szCs w:val="20"/>
                <w14:ligatures w14:val="none"/>
              </w:rPr>
              <w:t xml:space="preserve">Evaluate policy needs in these </w:t>
            </w:r>
            <w:commentRangeStart w:id="48"/>
            <w:r>
              <w:rPr>
                <w:rFonts w:eastAsia="Times New Roman"/>
                <w:kern w:val="0"/>
                <w:sz w:val="20"/>
                <w:szCs w:val="20"/>
                <w14:ligatures w14:val="none"/>
              </w:rPr>
              <w:t>areas</w:t>
            </w:r>
            <w:commentRangeEnd w:id="48"/>
            <w:r w:rsidR="00D05D3F">
              <w:rPr>
                <w:rStyle w:val="CommentReference"/>
                <w:rFonts w:eastAsia="Times New Roman"/>
                <w:kern w:val="0"/>
                <w:sz w:val="20"/>
                <w:szCs w:val="20"/>
                <w14:ligatures w14:val="none"/>
              </w:rPr>
              <w:commentReference w:id="48"/>
            </w:r>
            <w:r>
              <w:rPr>
                <w:rFonts w:eastAsia="Times New Roman"/>
                <w:kern w:val="0"/>
                <w:sz w:val="20"/>
                <w:szCs w:val="20"/>
                <w14:ligatures w14:val="none"/>
              </w:rPr>
              <w:t xml:space="preserve">, such as </w:t>
            </w:r>
            <w:r w:rsidRPr="00D05D3F">
              <w:rPr>
                <w:rFonts w:eastAsia="Times New Roman"/>
                <w:kern w:val="0"/>
                <w:sz w:val="20"/>
                <w:szCs w:val="20"/>
                <w14:ligatures w14:val="none"/>
              </w:rPr>
              <w:t>environmental and socioeconomic assessment</w:t>
            </w:r>
          </w:p>
          <w:p w14:paraId="40BEF340" w14:textId="097FA81A" w:rsidR="007F67B1" w:rsidRPr="00D75744" w:rsidRDefault="09204123" w:rsidP="00D75744">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14:ligatures w14:val="none"/>
              </w:rPr>
            </w:pPr>
            <w:proofErr w:type="gramStart"/>
            <w:r w:rsidRPr="00D75744">
              <w:rPr>
                <w:rFonts w:eastAsia="Times New Roman"/>
                <w:kern w:val="0"/>
                <w:sz w:val="20"/>
                <w:szCs w:val="20"/>
                <w14:ligatures w14:val="none"/>
              </w:rPr>
              <w:t>Introduce</w:t>
            </w:r>
            <w:proofErr w:type="gramEnd"/>
            <w:r w:rsidRPr="00D75744">
              <w:rPr>
                <w:rFonts w:eastAsia="Times New Roman"/>
                <w:kern w:val="0"/>
                <w:sz w:val="20"/>
                <w:szCs w:val="20"/>
                <w14:ligatures w14:val="none"/>
              </w:rPr>
              <w:t xml:space="preserve"> new </w:t>
            </w:r>
            <w:r w:rsidR="3DE3801B" w:rsidRPr="00D75744">
              <w:rPr>
                <w:rFonts w:eastAsia="Times New Roman"/>
                <w:kern w:val="0"/>
                <w:sz w:val="20"/>
                <w:szCs w:val="20"/>
                <w14:ligatures w14:val="none"/>
              </w:rPr>
              <w:t>micro</w:t>
            </w:r>
            <w:r w:rsidR="3DE3801B">
              <w:rPr>
                <w:rFonts w:eastAsia="Times New Roman"/>
                <w:kern w:val="0"/>
                <w:sz w:val="20"/>
                <w:szCs w:val="20"/>
                <w14:ligatures w14:val="none"/>
              </w:rPr>
              <w:t>-</w:t>
            </w:r>
            <w:r w:rsidR="3DE3801B" w:rsidRPr="00D75744">
              <w:rPr>
                <w:rFonts w:eastAsia="Times New Roman"/>
                <w:kern w:val="0"/>
                <w:sz w:val="20"/>
                <w:szCs w:val="20"/>
                <w14:ligatures w14:val="none"/>
              </w:rPr>
              <w:t>credentials</w:t>
            </w:r>
            <w:r w:rsidRPr="00D75744">
              <w:rPr>
                <w:rFonts w:eastAsia="Times New Roman"/>
                <w:kern w:val="0"/>
                <w:sz w:val="20"/>
                <w:szCs w:val="20"/>
                <w14:ligatures w14:val="none"/>
              </w:rPr>
              <w:t xml:space="preserve">, certificates and degree programs focused on critical minerals, sustainable mining, </w:t>
            </w:r>
            <w:r w:rsidRPr="00D75744">
              <w:rPr>
                <w:rFonts w:eastAsia="Times New Roman"/>
                <w:kern w:val="0"/>
                <w:sz w:val="20"/>
                <w:szCs w:val="20"/>
                <w14:ligatures w14:val="none"/>
              </w:rPr>
              <w:lastRenderedPageBreak/>
              <w:t>materials science, and quantum engineering to meet industry needs</w:t>
            </w:r>
          </w:p>
          <w:p w14:paraId="06ACF5BB" w14:textId="50BCF601" w:rsidR="007F67B1" w:rsidRPr="00D75744" w:rsidRDefault="36B3136C" w:rsidP="00D75744">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14:ligatures w14:val="none"/>
              </w:rPr>
            </w:pPr>
            <w:r w:rsidRPr="0FABB0BD">
              <w:rPr>
                <w:rFonts w:eastAsia="Times New Roman"/>
                <w:sz w:val="20"/>
                <w:szCs w:val="20"/>
              </w:rPr>
              <w:t xml:space="preserve">Expand reclamation and restoration research and </w:t>
            </w:r>
            <w:del w:id="49" w:author="Parag Chitnis" w:date="2025-07-02T18:40:00Z">
              <w:r w:rsidR="2463BBA6" w:rsidRPr="0FABB0BD" w:rsidDel="36B3136C">
                <w:rPr>
                  <w:rFonts w:eastAsia="Times New Roman"/>
                  <w:sz w:val="20"/>
                  <w:szCs w:val="20"/>
                </w:rPr>
                <w:delText>instruction  into</w:delText>
              </w:r>
            </w:del>
            <w:ins w:id="50" w:author="Parag Chitnis" w:date="2025-07-02T18:40:00Z">
              <w:r w:rsidR="2C39BB93" w:rsidRPr="0FABB0BD">
                <w:rPr>
                  <w:rFonts w:eastAsia="Times New Roman"/>
                  <w:sz w:val="20"/>
                  <w:szCs w:val="20"/>
                </w:rPr>
                <w:t>instruction into</w:t>
              </w:r>
            </w:ins>
            <w:r w:rsidRPr="0FABB0BD">
              <w:rPr>
                <w:rFonts w:eastAsia="Times New Roman"/>
                <w:sz w:val="20"/>
                <w:szCs w:val="20"/>
              </w:rPr>
              <w:t xml:space="preserve"> </w:t>
            </w:r>
            <w:proofErr w:type="spellStart"/>
            <w:proofErr w:type="gramStart"/>
            <w:r w:rsidRPr="0FABB0BD">
              <w:rPr>
                <w:rFonts w:eastAsia="Times New Roman"/>
                <w:sz w:val="20"/>
                <w:szCs w:val="20"/>
              </w:rPr>
              <w:t>hardrock</w:t>
            </w:r>
            <w:proofErr w:type="spellEnd"/>
            <w:proofErr w:type="gramEnd"/>
            <w:r w:rsidRPr="0FABB0BD">
              <w:rPr>
                <w:rFonts w:eastAsia="Times New Roman"/>
                <w:sz w:val="20"/>
                <w:szCs w:val="20"/>
              </w:rPr>
              <w:t xml:space="preserve"> mining as </w:t>
            </w:r>
            <w:proofErr w:type="gramStart"/>
            <w:r w:rsidRPr="0FABB0BD">
              <w:rPr>
                <w:rFonts w:eastAsia="Times New Roman"/>
                <w:sz w:val="20"/>
                <w:szCs w:val="20"/>
              </w:rPr>
              <w:t>well</w:t>
            </w:r>
            <w:proofErr w:type="gramEnd"/>
            <w:r w:rsidRPr="0FABB0BD">
              <w:rPr>
                <w:rFonts w:eastAsia="Times New Roman"/>
                <w:sz w:val="20"/>
                <w:szCs w:val="20"/>
              </w:rPr>
              <w:t xml:space="preserve"> evaporites. </w:t>
            </w:r>
          </w:p>
        </w:tc>
        <w:tc>
          <w:tcPr>
            <w:tcW w:w="3600" w:type="dxa"/>
          </w:tcPr>
          <w:p w14:paraId="73CE45AC" w14:textId="1574C347" w:rsidR="007F67B1" w:rsidRDefault="00D05D3F" w:rsidP="00D75744">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14:ligatures w14:val="none"/>
              </w:rPr>
            </w:pPr>
            <w:r>
              <w:rPr>
                <w:rFonts w:eastAsia="Times New Roman"/>
                <w:kern w:val="0"/>
                <w:sz w:val="20"/>
                <w:szCs w:val="20"/>
                <w14:ligatures w14:val="none"/>
              </w:rPr>
              <w:lastRenderedPageBreak/>
              <w:t>Wyoming</w:t>
            </w:r>
            <w:r w:rsidR="280BFAE4">
              <w:rPr>
                <w:rFonts w:eastAsia="Times New Roman"/>
                <w:kern w:val="0"/>
                <w:sz w:val="20"/>
                <w:szCs w:val="20"/>
                <w14:ligatures w14:val="none"/>
              </w:rPr>
              <w:t xml:space="preserve"> </w:t>
            </w:r>
            <w:r w:rsidR="280BFAE4" w:rsidRPr="00CA036E">
              <w:rPr>
                <w:rFonts w:eastAsia="Times New Roman"/>
                <w:kern w:val="0"/>
                <w:sz w:val="20"/>
                <w:szCs w:val="20"/>
                <w:highlight w:val="yellow"/>
                <w14:ligatures w14:val="none"/>
              </w:rPr>
              <w:t>Minerals</w:t>
            </w:r>
            <w:r w:rsidR="280BFAE4">
              <w:rPr>
                <w:rFonts w:eastAsia="Times New Roman"/>
                <w:kern w:val="0"/>
                <w:sz w:val="20"/>
                <w:szCs w:val="20"/>
                <w14:ligatures w14:val="none"/>
              </w:rPr>
              <w:t xml:space="preserve"> Quasi-endowment</w:t>
            </w:r>
            <w:r w:rsidR="6A6D0247">
              <w:rPr>
                <w:rFonts w:eastAsia="Times New Roman"/>
                <w:kern w:val="0"/>
                <w:sz w:val="20"/>
                <w:szCs w:val="20"/>
                <w14:ligatures w14:val="none"/>
              </w:rPr>
              <w:t xml:space="preserve"> for seed grants</w:t>
            </w:r>
          </w:p>
          <w:p w14:paraId="717ECFA8" w14:textId="77777777" w:rsidR="00BB776E" w:rsidRDefault="6A6D0247" w:rsidP="00D75744">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14:ligatures w14:val="none"/>
              </w:rPr>
            </w:pPr>
            <w:r>
              <w:rPr>
                <w:rFonts w:eastAsia="Times New Roman"/>
                <w:kern w:val="0"/>
                <w:sz w:val="20"/>
                <w:szCs w:val="20"/>
                <w14:ligatures w14:val="none"/>
              </w:rPr>
              <w:t>Matching funds for DOE grants and industry partnerships through SER</w:t>
            </w:r>
          </w:p>
          <w:p w14:paraId="71A5EEC9" w14:textId="518FC289" w:rsidR="00BB776E" w:rsidRPr="00D75744" w:rsidRDefault="4ECB7677" w:rsidP="00D75744">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14:ligatures w14:val="none"/>
              </w:rPr>
            </w:pPr>
            <w:r>
              <w:rPr>
                <w:rFonts w:eastAsia="Times New Roman"/>
                <w:kern w:val="0"/>
                <w:sz w:val="20"/>
                <w:szCs w:val="20"/>
                <w14:ligatures w14:val="none"/>
              </w:rPr>
              <w:t xml:space="preserve">Additional </w:t>
            </w:r>
            <w:r w:rsidR="669A47E9">
              <w:rPr>
                <w:rFonts w:eastAsia="Times New Roman"/>
                <w:kern w:val="0"/>
                <w:sz w:val="20"/>
                <w:szCs w:val="20"/>
                <w14:ligatures w14:val="none"/>
              </w:rPr>
              <w:t>programmatic investments through SER</w:t>
            </w:r>
          </w:p>
          <w:p w14:paraId="0843A16F" w14:textId="60C84367" w:rsidR="00BB776E" w:rsidRPr="00D75744" w:rsidRDefault="6B36555D" w:rsidP="00D75744">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14:ligatures w14:val="none"/>
              </w:rPr>
            </w:pPr>
            <w:r w:rsidRPr="26527F8F">
              <w:rPr>
                <w:rFonts w:eastAsia="Times New Roman"/>
                <w:sz w:val="20"/>
                <w:szCs w:val="20"/>
              </w:rPr>
              <w:lastRenderedPageBreak/>
              <w:t>Added programmatic investments through CALSNR, SER, and HENR</w:t>
            </w:r>
          </w:p>
        </w:tc>
      </w:tr>
      <w:tr w:rsidR="007F67B1" w:rsidRPr="00D75744" w14:paraId="2712EB25" w14:textId="2594E17D" w:rsidTr="0FABB0BD">
        <w:tc>
          <w:tcPr>
            <w:cnfStyle w:val="001000000000" w:firstRow="0" w:lastRow="0" w:firstColumn="1" w:lastColumn="0" w:oddVBand="0" w:evenVBand="0" w:oddHBand="0" w:evenHBand="0" w:firstRowFirstColumn="0" w:firstRowLastColumn="0" w:lastRowFirstColumn="0" w:lastRowLastColumn="0"/>
            <w:tcW w:w="1299" w:type="dxa"/>
          </w:tcPr>
          <w:p w14:paraId="3AAAFA43" w14:textId="10D11D99" w:rsidR="007F67B1" w:rsidRPr="00D75744" w:rsidRDefault="007F67B1">
            <w:pPr>
              <w:rPr>
                <w:rFonts w:eastAsia="Times New Roman"/>
                <w:b w:val="0"/>
                <w:bCs w:val="0"/>
                <w:kern w:val="0"/>
                <w:sz w:val="20"/>
                <w:szCs w:val="20"/>
                <w14:ligatures w14:val="none"/>
              </w:rPr>
            </w:pPr>
            <w:r w:rsidRPr="00A008EF">
              <w:rPr>
                <w:rFonts w:eastAsia="Times New Roman"/>
                <w:kern w:val="0"/>
                <w:sz w:val="20"/>
                <w:szCs w:val="20"/>
                <w14:ligatures w14:val="none"/>
              </w:rPr>
              <w:lastRenderedPageBreak/>
              <w:t>Partnerships</w:t>
            </w:r>
          </w:p>
        </w:tc>
        <w:tc>
          <w:tcPr>
            <w:tcW w:w="5626" w:type="dxa"/>
          </w:tcPr>
          <w:p w14:paraId="75E73B75" w14:textId="77777777" w:rsidR="007F67B1" w:rsidRPr="00D75744" w:rsidRDefault="007F67B1" w:rsidP="00D75744">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14:ligatures w14:val="none"/>
              </w:rPr>
            </w:pPr>
            <w:r w:rsidRPr="00D75744">
              <w:rPr>
                <w:rFonts w:eastAsia="Times New Roman"/>
                <w:kern w:val="0"/>
                <w:sz w:val="20"/>
                <w:szCs w:val="20"/>
                <w14:ligatures w14:val="none"/>
              </w:rPr>
              <w:t xml:space="preserve">Establish formal collaborations with industry leaders, other universities, DOE National Labs (e.g., Idaho National Lab), and federal agencies. </w:t>
            </w:r>
          </w:p>
          <w:p w14:paraId="4C4FA8FE" w14:textId="36D07362" w:rsidR="007F67B1" w:rsidRPr="00D75744" w:rsidRDefault="007F67B1" w:rsidP="00D75744">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14:ligatures w14:val="none"/>
              </w:rPr>
            </w:pPr>
            <w:r w:rsidRPr="00D75744">
              <w:rPr>
                <w:rFonts w:eastAsia="Times New Roman"/>
                <w:kern w:val="0"/>
                <w:sz w:val="20"/>
                <w:szCs w:val="20"/>
                <w14:ligatures w14:val="none"/>
              </w:rPr>
              <w:t>Foster joint research projects, technology transfer, and workforce development initiatives</w:t>
            </w:r>
          </w:p>
        </w:tc>
        <w:tc>
          <w:tcPr>
            <w:tcW w:w="3600" w:type="dxa"/>
          </w:tcPr>
          <w:p w14:paraId="232870A8" w14:textId="4077D9D1" w:rsidR="007F67B1" w:rsidRPr="00D75744" w:rsidRDefault="3E10A15F" w:rsidP="00D75744">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14:ligatures w14:val="none"/>
              </w:rPr>
            </w:pPr>
            <w:r>
              <w:rPr>
                <w:rFonts w:eastAsia="Times New Roman"/>
                <w:kern w:val="0"/>
                <w:sz w:val="20"/>
                <w:szCs w:val="20"/>
                <w14:ligatures w14:val="none"/>
              </w:rPr>
              <w:t>A joint venture with National Labs</w:t>
            </w:r>
            <w:r w:rsidR="4480DCC5">
              <w:rPr>
                <w:rFonts w:eastAsia="Times New Roman"/>
                <w:kern w:val="0"/>
                <w:sz w:val="20"/>
                <w:szCs w:val="20"/>
                <w14:ligatures w14:val="none"/>
              </w:rPr>
              <w:t xml:space="preserve">, potentially leading to the </w:t>
            </w:r>
            <w:r w:rsidR="2DD6902A">
              <w:rPr>
                <w:rFonts w:eastAsia="Times New Roman"/>
                <w:kern w:val="0"/>
                <w:sz w:val="20"/>
                <w:szCs w:val="20"/>
                <w14:ligatures w14:val="none"/>
              </w:rPr>
              <w:t xml:space="preserve">Critical Minerals </w:t>
            </w:r>
            <w:r w:rsidR="3B83AF61">
              <w:rPr>
                <w:rFonts w:eastAsia="Times New Roman"/>
                <w:kern w:val="0"/>
                <w:sz w:val="20"/>
                <w:szCs w:val="20"/>
                <w14:ligatures w14:val="none"/>
              </w:rPr>
              <w:t>Collaboratory</w:t>
            </w:r>
            <w:r w:rsidR="2DD6902A">
              <w:rPr>
                <w:rFonts w:eastAsia="Times New Roman"/>
                <w:kern w:val="0"/>
                <w:sz w:val="20"/>
                <w:szCs w:val="20"/>
                <w14:ligatures w14:val="none"/>
              </w:rPr>
              <w:t xml:space="preserve"> on the campus</w:t>
            </w:r>
            <w:r w:rsidR="56C3E144">
              <w:rPr>
                <w:rFonts w:eastAsia="Times New Roman"/>
                <w:kern w:val="0"/>
                <w:sz w:val="20"/>
                <w:szCs w:val="20"/>
                <w14:ligatures w14:val="none"/>
              </w:rPr>
              <w:t xml:space="preserve"> (to be developed separately)</w:t>
            </w:r>
          </w:p>
          <w:p w14:paraId="5B9B3ACC" w14:textId="0DF5CFEC" w:rsidR="007F67B1" w:rsidRPr="00D75744" w:rsidRDefault="56C3E144" w:rsidP="00D75744">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14:ligatures w14:val="none"/>
              </w:rPr>
            </w:pPr>
            <w:r w:rsidRPr="5E81D2EE">
              <w:rPr>
                <w:rFonts w:eastAsia="Times New Roman"/>
                <w:sz w:val="20"/>
                <w:szCs w:val="20"/>
              </w:rPr>
              <w:t>Increase</w:t>
            </w:r>
            <w:r w:rsidR="7015B997" w:rsidRPr="5E81D2EE">
              <w:rPr>
                <w:rFonts w:eastAsia="Times New Roman"/>
                <w:sz w:val="20"/>
                <w:szCs w:val="20"/>
              </w:rPr>
              <w:t>d personnel to focus on partnerships with the mining and mineral-based technologies industry</w:t>
            </w:r>
          </w:p>
        </w:tc>
      </w:tr>
    </w:tbl>
    <w:p w14:paraId="0F116A46" w14:textId="77777777" w:rsidR="00D05D3F" w:rsidRDefault="00D05D3F">
      <w:pPr>
        <w:rPr>
          <w:b/>
          <w:bCs/>
          <w:u w:val="single"/>
        </w:rPr>
      </w:pPr>
    </w:p>
    <w:p w14:paraId="2E051035" w14:textId="37B47664" w:rsidR="5E81D2EE" w:rsidRDefault="5E81D2EE">
      <w:r>
        <w:br w:type="page"/>
      </w:r>
    </w:p>
    <w:p w14:paraId="1CF741F8" w14:textId="0B15B46F" w:rsidR="001D5FDC" w:rsidRPr="001D33A9" w:rsidRDefault="7C273C70" w:rsidP="00D05D3F">
      <w:pPr>
        <w:pStyle w:val="Heading2"/>
      </w:pPr>
      <w:r>
        <w:lastRenderedPageBreak/>
        <w:t xml:space="preserve">Critical Investments needed </w:t>
      </w:r>
      <w:r w:rsidR="4B24F8D2">
        <w:t>through State Appropriations</w:t>
      </w:r>
      <w:r w:rsidR="52D89A70">
        <w:t xml:space="preserve"> in the UW budget request</w:t>
      </w:r>
    </w:p>
    <w:p w14:paraId="5575956A" w14:textId="18D6170A" w:rsidR="003F5250" w:rsidRDefault="6F7A67BF">
      <w:r>
        <w:t xml:space="preserve">In FY2027-28 state appropriations, UW is seeking $XXX </w:t>
      </w:r>
      <w:r w:rsidR="7068FE75">
        <w:t xml:space="preserve">one-time </w:t>
      </w:r>
      <w:r>
        <w:t>addition</w:t>
      </w:r>
      <w:r w:rsidR="35DAEC89">
        <w:t xml:space="preserve"> and $XXX recurring supplement</w:t>
      </w:r>
      <w:r>
        <w:t xml:space="preserve"> to the</w:t>
      </w:r>
      <w:r w:rsidR="1D4222D3">
        <w:t xml:space="preserve"> UW</w:t>
      </w:r>
      <w:r>
        <w:t xml:space="preserve"> block grant to complement the request by Energy Resource Council for SER. </w:t>
      </w:r>
      <w:r w:rsidR="0AB42ED2">
        <w:t xml:space="preserve">These funds will not only expand laboratory capacity but also support research into supply-chain risk mitigation and mineral-market policy, ensuring that Wyoming’s technical edge is matched by a strategic policy edge. </w:t>
      </w:r>
      <w:r w:rsidR="1EEBA303">
        <w:t>In addition, UW seek</w:t>
      </w:r>
      <w:r w:rsidR="3E1653BE">
        <w:t>s</w:t>
      </w:r>
      <w:r w:rsidR="1EEBA303">
        <w:t xml:space="preserve"> </w:t>
      </w:r>
      <w:r w:rsidR="612F0E7C">
        <w:t xml:space="preserve">$XXX for major maintenance </w:t>
      </w:r>
      <w:r w:rsidR="270779DA">
        <w:t>for improving</w:t>
      </w:r>
      <w:r w:rsidR="612F0E7C">
        <w:t xml:space="preserve"> facilities </w:t>
      </w:r>
      <w:r w:rsidR="59D9A20B">
        <w:t xml:space="preserve">needed </w:t>
      </w:r>
      <w:r w:rsidR="4D46DB8B">
        <w:t xml:space="preserve">to </w:t>
      </w:r>
      <w:r w:rsidR="612F0E7C">
        <w:t>develop advanced technologies using Wyoming minerals.</w:t>
      </w:r>
    </w:p>
    <w:p w14:paraId="1C505AB8" w14:textId="2BE5DAC3" w:rsidR="5E81D2EE" w:rsidRDefault="5E81D2EE"/>
    <w:p w14:paraId="5988E479" w14:textId="12071AE1" w:rsidR="40A83307" w:rsidRDefault="40A83307" w:rsidP="5E81D2EE">
      <w:r>
        <w:t>One-time funds in UW’s budget request:</w:t>
      </w:r>
      <w:r w:rsidR="1D9495CC">
        <w:t xml:space="preserve"> </w:t>
      </w:r>
      <w:r w:rsidR="3868A084">
        <w:t xml:space="preserve">UW requests $XXX to invest in </w:t>
      </w:r>
    </w:p>
    <w:p w14:paraId="1BC84385" w14:textId="506FAB76" w:rsidR="504D21AE" w:rsidRDefault="076BC34F" w:rsidP="5E81D2EE">
      <w:pPr>
        <w:pStyle w:val="ListParagraph"/>
        <w:numPr>
          <w:ilvl w:val="0"/>
          <w:numId w:val="2"/>
        </w:numPr>
      </w:pPr>
      <w:r>
        <w:t>$</w:t>
      </w:r>
      <w:r w:rsidR="77C2F23A" w:rsidRPr="41441326">
        <w:rPr>
          <w:highlight w:val="yellow"/>
        </w:rPr>
        <w:t>XX</w:t>
      </w:r>
      <w:r w:rsidR="1A7E120B" w:rsidRPr="41441326">
        <w:rPr>
          <w:highlight w:val="yellow"/>
        </w:rPr>
        <w:t>M</w:t>
      </w:r>
      <w:r>
        <w:t xml:space="preserve"> for </w:t>
      </w:r>
      <w:commentRangeStart w:id="51"/>
      <w:r>
        <w:t>e</w:t>
      </w:r>
      <w:r w:rsidR="44512F9F">
        <w:t xml:space="preserve">quipment needed </w:t>
      </w:r>
      <w:commentRangeEnd w:id="51"/>
      <w:r w:rsidR="504D21AE">
        <w:rPr>
          <w:rStyle w:val="CommentReference"/>
          <w:sz w:val="22"/>
          <w:szCs w:val="22"/>
        </w:rPr>
        <w:commentReference w:id="51"/>
      </w:r>
      <w:r w:rsidR="44512F9F">
        <w:t>to start the research in innovations in mineral purification and their use</w:t>
      </w:r>
      <w:r w:rsidR="635AC5F1">
        <w:t xml:space="preserve"> in advanced technologies. </w:t>
      </w:r>
    </w:p>
    <w:p w14:paraId="098EE2AE" w14:textId="04211C79" w:rsidR="5B8C2C1A" w:rsidRDefault="324777A3" w:rsidP="5E81D2EE">
      <w:pPr>
        <w:pStyle w:val="ListParagraph"/>
        <w:numPr>
          <w:ilvl w:val="0"/>
          <w:numId w:val="2"/>
        </w:numPr>
      </w:pPr>
      <w:r w:rsidRPr="41441326">
        <w:t>$</w:t>
      </w:r>
      <w:r w:rsidR="5CD5AB64" w:rsidRPr="41441326">
        <w:rPr>
          <w:highlight w:val="yellow"/>
        </w:rPr>
        <w:t>1</w:t>
      </w:r>
      <w:r w:rsidR="01AFC2C2" w:rsidRPr="41441326">
        <w:rPr>
          <w:highlight w:val="yellow"/>
        </w:rPr>
        <w:t>.</w:t>
      </w:r>
      <w:r w:rsidR="648CC47F" w:rsidRPr="41441326">
        <w:rPr>
          <w:highlight w:val="yellow"/>
        </w:rPr>
        <w:t>9</w:t>
      </w:r>
      <w:r w:rsidR="219436FB" w:rsidRPr="41441326">
        <w:rPr>
          <w:highlight w:val="yellow"/>
        </w:rPr>
        <w:t>M</w:t>
      </w:r>
      <w:r w:rsidRPr="41441326">
        <w:t xml:space="preserve">  for </w:t>
      </w:r>
      <w:r w:rsidR="443BA5A2" w:rsidRPr="41441326">
        <w:t xml:space="preserve">start-up and </w:t>
      </w:r>
      <w:r w:rsidRPr="41441326">
        <w:t>i</w:t>
      </w:r>
      <w:r w:rsidR="751A3929" w:rsidRPr="41441326">
        <w:t xml:space="preserve">nitial operational costs of the Minerals Assay </w:t>
      </w:r>
      <w:r w:rsidR="7755BD8A" w:rsidRPr="41441326">
        <w:t>Facility including</w:t>
      </w:r>
      <w:r w:rsidR="751A3929" w:rsidRPr="41441326">
        <w:t xml:space="preserve"> supplies and</w:t>
      </w:r>
      <w:r w:rsidR="7BAF94A7" w:rsidRPr="41441326">
        <w:t xml:space="preserve"> </w:t>
      </w:r>
      <w:commentRangeStart w:id="52"/>
      <w:r w:rsidR="4F4356EE" w:rsidRPr="41441326">
        <w:t xml:space="preserve">one </w:t>
      </w:r>
      <w:r w:rsidR="571DCCA6" w:rsidRPr="41441326">
        <w:t>scientist or s</w:t>
      </w:r>
      <w:r w:rsidR="27734A45" w:rsidRPr="41441326">
        <w:t xml:space="preserve">taff </w:t>
      </w:r>
      <w:r w:rsidR="46831ADB" w:rsidRPr="41441326">
        <w:t>member</w:t>
      </w:r>
      <w:commentRangeEnd w:id="52"/>
      <w:r w:rsidR="5B8C2C1A" w:rsidRPr="41441326">
        <w:rPr>
          <w:rStyle w:val="CommentReference"/>
          <w:sz w:val="22"/>
          <w:szCs w:val="22"/>
        </w:rPr>
        <w:commentReference w:id="52"/>
      </w:r>
      <w:r w:rsidR="490BF016" w:rsidRPr="41441326">
        <w:t xml:space="preserve"> </w:t>
      </w:r>
      <w:r w:rsidR="666E0206" w:rsidRPr="41441326">
        <w:t>for the first two years. In the subsequent years, the user fees from</w:t>
      </w:r>
      <w:r w:rsidR="288F6816" w:rsidRPr="41441326">
        <w:t xml:space="preserve"> the laborator</w:t>
      </w:r>
      <w:r w:rsidR="46B82554" w:rsidRPr="41441326">
        <w:t>y</w:t>
      </w:r>
      <w:r w:rsidR="288F6816" w:rsidRPr="41441326">
        <w:t xml:space="preserve"> will pay for </w:t>
      </w:r>
      <w:r w:rsidR="77349EE8" w:rsidRPr="41441326">
        <w:t>lab technicians</w:t>
      </w:r>
      <w:r w:rsidR="209C4555" w:rsidRPr="41441326">
        <w:t>.</w:t>
      </w:r>
      <w:r w:rsidR="288F6816" w:rsidRPr="41441326">
        <w:t xml:space="preserve"> </w:t>
      </w:r>
    </w:p>
    <w:p w14:paraId="277B84BB" w14:textId="5AA5FD6D" w:rsidR="5E81D2EE" w:rsidRDefault="02E743FD" w:rsidP="41441326">
      <w:pPr>
        <w:pStyle w:val="ListParagraph"/>
        <w:numPr>
          <w:ilvl w:val="0"/>
          <w:numId w:val="2"/>
        </w:numPr>
      </w:pPr>
      <w:r w:rsidRPr="26527F8F">
        <w:rPr>
          <w:highlight w:val="yellow"/>
        </w:rPr>
        <w:t>$</w:t>
      </w:r>
      <w:r w:rsidR="4CEB6751" w:rsidRPr="26527F8F">
        <w:rPr>
          <w:highlight w:val="yellow"/>
        </w:rPr>
        <w:t>10-17</w:t>
      </w:r>
      <w:r w:rsidRPr="26527F8F">
        <w:rPr>
          <w:highlight w:val="yellow"/>
        </w:rPr>
        <w:t>M</w:t>
      </w:r>
      <w:r w:rsidR="6A6433B4">
        <w:t xml:space="preserve"> for </w:t>
      </w:r>
      <w:r w:rsidR="4A3204A6">
        <w:t xml:space="preserve">a </w:t>
      </w:r>
      <w:r w:rsidR="6A6433B4">
        <w:t>Critical Materials Facility</w:t>
      </w:r>
      <w:r w:rsidR="545A2C39">
        <w:t xml:space="preserve"> which </w:t>
      </w:r>
      <w:r w:rsidR="6C841DB9">
        <w:t xml:space="preserve">also </w:t>
      </w:r>
      <w:r w:rsidR="6356F92C">
        <w:t>includes</w:t>
      </w:r>
      <w:r w:rsidR="545A2C39">
        <w:t xml:space="preserve"> </w:t>
      </w:r>
      <w:r w:rsidR="11F86743">
        <w:t>a clean</w:t>
      </w:r>
      <w:r w:rsidR="0F118ED0">
        <w:t xml:space="preserve"> room for </w:t>
      </w:r>
      <w:r w:rsidR="75B4FCD0">
        <w:t>QISE</w:t>
      </w:r>
      <w:r w:rsidR="21393E48">
        <w:t xml:space="preserve">, </w:t>
      </w:r>
      <w:r w:rsidR="7CF416DD">
        <w:t>p</w:t>
      </w:r>
      <w:r w:rsidR="386CED21">
        <w:t>ulsed high magnetic field and AI-enabled experimental lab</w:t>
      </w:r>
      <w:r w:rsidR="440576EC">
        <w:t>s</w:t>
      </w:r>
      <w:r w:rsidR="386CED21">
        <w:t xml:space="preserve">.  </w:t>
      </w:r>
      <w:r w:rsidR="3CBA9A32">
        <w:t xml:space="preserve"> Total cost can run from $10M to $17M</w:t>
      </w:r>
      <w:r w:rsidR="55EF9AFB">
        <w:t>, and</w:t>
      </w:r>
      <w:r w:rsidR="3CBA9A32">
        <w:t xml:space="preserve"> </w:t>
      </w:r>
      <w:r w:rsidR="7936222F">
        <w:t xml:space="preserve">some equipment items can be added </w:t>
      </w:r>
      <w:proofErr w:type="gramStart"/>
      <w:r w:rsidR="7936222F">
        <w:t>later on</w:t>
      </w:r>
      <w:proofErr w:type="gramEnd"/>
      <w:r w:rsidR="7936222F">
        <w:t>.</w:t>
      </w:r>
    </w:p>
    <w:p w14:paraId="2FC00DA7" w14:textId="35DF69D4" w:rsidR="112F6D71" w:rsidRDefault="112F6D71" w:rsidP="5E81D2EE">
      <w:r>
        <w:t xml:space="preserve">Recurring funds in UW’s budget request: UW requests $XXX to invest in </w:t>
      </w:r>
    </w:p>
    <w:p w14:paraId="49106FB9" w14:textId="230125E5" w:rsidR="112F6D71" w:rsidRDefault="154EEAE8" w:rsidP="5E81D2EE">
      <w:pPr>
        <w:pStyle w:val="ListParagraph"/>
        <w:numPr>
          <w:ilvl w:val="0"/>
          <w:numId w:val="2"/>
        </w:numPr>
      </w:pPr>
      <w:r>
        <w:t>XX faculty</w:t>
      </w:r>
      <w:r w:rsidR="365F428E">
        <w:t>/staff</w:t>
      </w:r>
      <w:r>
        <w:t xml:space="preserve"> positions to address critical expertise </w:t>
      </w:r>
      <w:r w:rsidR="40D15167">
        <w:t>gaps</w:t>
      </w:r>
      <w:r>
        <w:t xml:space="preserve"> in support of the Wyoming minerals and advanced materials industry. </w:t>
      </w:r>
    </w:p>
    <w:p w14:paraId="32626F22" w14:textId="00526D41" w:rsidR="3366EA79" w:rsidRDefault="28542DD2" w:rsidP="5F4653D7">
      <w:pPr>
        <w:pStyle w:val="ListParagraph"/>
        <w:numPr>
          <w:ilvl w:val="1"/>
          <w:numId w:val="2"/>
        </w:numPr>
      </w:pPr>
      <w:r w:rsidRPr="41441326">
        <w:t>Director of the Minerals Assay Facility: Tenure</w:t>
      </w:r>
      <w:r w:rsidR="4922C486" w:rsidRPr="41441326">
        <w:t>-</w:t>
      </w:r>
      <w:r w:rsidRPr="41441326">
        <w:t xml:space="preserve">track </w:t>
      </w:r>
      <w:r w:rsidR="728661E2" w:rsidRPr="41441326">
        <w:t xml:space="preserve">Professor </w:t>
      </w:r>
      <w:r w:rsidRPr="41441326">
        <w:t xml:space="preserve">or Research Scientist line dedicated to </w:t>
      </w:r>
      <w:r w:rsidR="1F61DDA6" w:rsidRPr="41441326">
        <w:t xml:space="preserve">keeping the facility running, stable, and </w:t>
      </w:r>
      <w:r w:rsidR="7E0C1C37" w:rsidRPr="41441326">
        <w:t>responsive to the needs of the state</w:t>
      </w:r>
      <w:r w:rsidR="1F61DDA6" w:rsidRPr="41441326">
        <w:t xml:space="preserve">. This position needs to be tenure-track </w:t>
      </w:r>
      <w:r w:rsidR="6660AED6" w:rsidRPr="41441326">
        <w:t>to</w:t>
      </w:r>
      <w:r w:rsidR="1F61DDA6" w:rsidRPr="41441326">
        <w:t xml:space="preserve"> attract qualified candidates.</w:t>
      </w:r>
    </w:p>
    <w:p w14:paraId="6EFF7996" w14:textId="58935568" w:rsidR="32D96FA6" w:rsidRDefault="0A00AC18" w:rsidP="5E81D2EE">
      <w:pPr>
        <w:pStyle w:val="ListParagraph"/>
        <w:numPr>
          <w:ilvl w:val="1"/>
          <w:numId w:val="2"/>
        </w:numPr>
      </w:pPr>
      <w:r>
        <w:t xml:space="preserve">Chemical separation of critical minerals </w:t>
      </w:r>
      <w:r w:rsidR="518B3249">
        <w:t>(</w:t>
      </w:r>
      <w:r w:rsidR="7A72F840">
        <w:t>CEPS</w:t>
      </w:r>
      <w:r w:rsidR="268204D5">
        <w:t xml:space="preserve"> -- </w:t>
      </w:r>
      <w:r w:rsidR="7A72F840">
        <w:t>Chemistry</w:t>
      </w:r>
      <w:r w:rsidR="22F493F4">
        <w:t xml:space="preserve">; </w:t>
      </w:r>
      <w:r w:rsidR="518B3249">
        <w:t>)</w:t>
      </w:r>
      <w:r w:rsidR="524D5869">
        <w:t xml:space="preserve">: Design and synthesis of new solvent systems, ligands, and transport-based separations schemes to </w:t>
      </w:r>
      <w:r w:rsidR="69B1661D">
        <w:t>displace existing technologies based on solvent extraction, which are infeasible for domestic implementation.</w:t>
      </w:r>
    </w:p>
    <w:p w14:paraId="57A1056A" w14:textId="19BB3A05" w:rsidR="32D96FA6" w:rsidRDefault="0A00AC18" w:rsidP="5E81D2EE">
      <w:pPr>
        <w:pStyle w:val="ListParagraph"/>
        <w:numPr>
          <w:ilvl w:val="1"/>
          <w:numId w:val="2"/>
        </w:numPr>
      </w:pPr>
      <w:r w:rsidRPr="41441326">
        <w:t>AI-enabled material design and synthesis</w:t>
      </w:r>
      <w:r w:rsidR="7F36D591" w:rsidRPr="41441326">
        <w:t xml:space="preserve"> (C</w:t>
      </w:r>
      <w:r w:rsidR="58BFBAB5" w:rsidRPr="41441326">
        <w:t>EPS</w:t>
      </w:r>
      <w:r w:rsidR="7C1CA926" w:rsidRPr="41441326">
        <w:t xml:space="preserve"> – </w:t>
      </w:r>
      <w:r w:rsidR="6EC6650A" w:rsidRPr="41441326">
        <w:t>Physics</w:t>
      </w:r>
      <w:r w:rsidR="7C1CA926" w:rsidRPr="41441326">
        <w:t xml:space="preserve">, Electrical </w:t>
      </w:r>
      <w:proofErr w:type="spellStart"/>
      <w:r w:rsidR="7C1CA926" w:rsidRPr="41441326">
        <w:t>Enginering</w:t>
      </w:r>
      <w:proofErr w:type="spellEnd"/>
      <w:r w:rsidR="7C1CA926" w:rsidRPr="41441326">
        <w:t>,</w:t>
      </w:r>
      <w:r w:rsidR="58BFBAB5" w:rsidRPr="41441326">
        <w:t xml:space="preserve"> and</w:t>
      </w:r>
      <w:r w:rsidR="7F36D591" w:rsidRPr="41441326">
        <w:t>/</w:t>
      </w:r>
      <w:r w:rsidR="6F4BAE24" w:rsidRPr="41441326">
        <w:t xml:space="preserve">or </w:t>
      </w:r>
      <w:r w:rsidR="7F36D591" w:rsidRPr="41441326">
        <w:t>S</w:t>
      </w:r>
      <w:r w:rsidR="21989D96" w:rsidRPr="41441326">
        <w:t>oC</w:t>
      </w:r>
      <w:r w:rsidR="7F36D591" w:rsidRPr="41441326">
        <w:t>)</w:t>
      </w:r>
      <w:r w:rsidR="0D1F8A27" w:rsidRPr="41441326">
        <w:t xml:space="preserve"> </w:t>
      </w:r>
      <w:r w:rsidR="4DE1B899" w:rsidRPr="41441326">
        <w:t>one</w:t>
      </w:r>
      <w:r w:rsidR="0D1F8A27" w:rsidRPr="41441326">
        <w:t xml:space="preserve"> faculty position</w:t>
      </w:r>
    </w:p>
    <w:p w14:paraId="288F6B07" w14:textId="554AA72B" w:rsidR="32D96FA6" w:rsidRDefault="6E5D3BD7" w:rsidP="5E81D2EE">
      <w:pPr>
        <w:pStyle w:val="ListParagraph"/>
        <w:numPr>
          <w:ilvl w:val="1"/>
          <w:numId w:val="2"/>
        </w:numPr>
      </w:pPr>
      <w:r w:rsidRPr="41441326">
        <w:t xml:space="preserve">Process </w:t>
      </w:r>
      <w:r w:rsidR="0A50E88F" w:rsidRPr="41441326">
        <w:t>d</w:t>
      </w:r>
      <w:r w:rsidRPr="41441326">
        <w:t>evelopmen</w:t>
      </w:r>
      <w:commentRangeStart w:id="53"/>
      <w:commentRangeStart w:id="54"/>
      <w:r w:rsidRPr="41441326">
        <w:t>t</w:t>
      </w:r>
      <w:r w:rsidR="7814DC38" w:rsidRPr="41441326">
        <w:t xml:space="preserve"> </w:t>
      </w:r>
      <w:r w:rsidR="678BDE8F" w:rsidRPr="41441326">
        <w:t>w</w:t>
      </w:r>
      <w:r w:rsidR="52E47473" w:rsidRPr="41441326">
        <w:t>ith</w:t>
      </w:r>
      <w:r w:rsidR="678BDE8F" w:rsidRPr="41441326">
        <w:t xml:space="preserve"> </w:t>
      </w:r>
      <w:r w:rsidR="5DC264E7" w:rsidRPr="41441326">
        <w:t>e</w:t>
      </w:r>
      <w:r w:rsidR="678BDE8F" w:rsidRPr="41441326">
        <w:t xml:space="preserve">mphasis on </w:t>
      </w:r>
      <w:r w:rsidR="31B88CB6" w:rsidRPr="41441326">
        <w:t>m</w:t>
      </w:r>
      <w:r w:rsidR="678BDE8F" w:rsidRPr="41441326">
        <w:t>ine</w:t>
      </w:r>
      <w:r w:rsidR="614772CC" w:rsidRPr="41441326">
        <w:t>ra</w:t>
      </w:r>
      <w:r w:rsidR="678BDE8F" w:rsidRPr="41441326">
        <w:t xml:space="preserve">l </w:t>
      </w:r>
      <w:r w:rsidR="0CDE36EE" w:rsidRPr="41441326">
        <w:t>e</w:t>
      </w:r>
      <w:r w:rsidR="678BDE8F" w:rsidRPr="41441326">
        <w:t>xtraction/</w:t>
      </w:r>
      <w:r w:rsidR="270FAA3D" w:rsidRPr="41441326">
        <w:t>s</w:t>
      </w:r>
      <w:r w:rsidR="678BDE8F" w:rsidRPr="41441326">
        <w:t xml:space="preserve">eparation </w:t>
      </w:r>
      <w:r w:rsidR="7814DC38" w:rsidRPr="41441326">
        <w:t>(</w:t>
      </w:r>
      <w:r w:rsidR="54FD6913" w:rsidRPr="41441326">
        <w:t>CEPS – Chemical Engineering</w:t>
      </w:r>
      <w:r w:rsidR="7814DC38" w:rsidRPr="41441326">
        <w:t>)</w:t>
      </w:r>
      <w:r w:rsidR="0D813122" w:rsidRPr="41441326">
        <w:t xml:space="preserve">: </w:t>
      </w:r>
      <w:r w:rsidR="79E535A7" w:rsidRPr="41441326">
        <w:t>Implementation of new separations technologies into practical unit operations and their economically-effective integration into critical material production workflows.</w:t>
      </w:r>
    </w:p>
    <w:p w14:paraId="1D2E3936" w14:textId="5050FE00" w:rsidR="579E88DC" w:rsidRDefault="51074842" w:rsidP="5E81D2EE">
      <w:pPr>
        <w:pStyle w:val="ListParagraph"/>
        <w:numPr>
          <w:ilvl w:val="1"/>
          <w:numId w:val="2"/>
        </w:numPr>
      </w:pPr>
      <w:r w:rsidRPr="41441326">
        <w:t>Small pilot-scale facility to take Technology Readiness (TRL) Level processes beyond the TRL 3-4 range.</w:t>
      </w:r>
      <w:r w:rsidR="2CF2BFC6" w:rsidRPr="41441326">
        <w:t xml:space="preserve">  Such a facility could serve as a UW-industry collaboration hub that includes participation of </w:t>
      </w:r>
      <w:r w:rsidR="6BBE9920" w:rsidRPr="41441326">
        <w:t>industry</w:t>
      </w:r>
      <w:r w:rsidR="2CF2BFC6" w:rsidRPr="41441326">
        <w:t xml:space="preserve"> fellow.</w:t>
      </w:r>
      <w:commentRangeEnd w:id="53"/>
      <w:r w:rsidR="579E88DC">
        <w:rPr>
          <w:rStyle w:val="CommentReference"/>
          <w:sz w:val="22"/>
          <w:szCs w:val="22"/>
        </w:rPr>
        <w:commentReference w:id="53"/>
      </w:r>
      <w:commentRangeEnd w:id="54"/>
      <w:r w:rsidR="579E88DC">
        <w:rPr>
          <w:rStyle w:val="CommentReference"/>
          <w:sz w:val="22"/>
          <w:szCs w:val="22"/>
        </w:rPr>
        <w:commentReference w:id="54"/>
      </w:r>
    </w:p>
    <w:p w14:paraId="6B21D2EA" w14:textId="5B836614" w:rsidR="5F4653D7" w:rsidRDefault="704D88F9" w:rsidP="5F4653D7">
      <w:pPr>
        <w:pStyle w:val="ListParagraph"/>
        <w:numPr>
          <w:ilvl w:val="1"/>
          <w:numId w:val="2"/>
        </w:numPr>
      </w:pPr>
      <w:r w:rsidRPr="41441326">
        <w:t xml:space="preserve">Two technicians </w:t>
      </w:r>
      <w:proofErr w:type="gramStart"/>
      <w:r w:rsidRPr="41441326">
        <w:t>to run</w:t>
      </w:r>
      <w:proofErr w:type="gramEnd"/>
      <w:r w:rsidRPr="41441326">
        <w:t xml:space="preserve"> the clean room and pulsed high magnetic field facilities </w:t>
      </w:r>
      <w:r w:rsidR="41441326" w:rsidRPr="41441326">
        <w:t xml:space="preserve"> (1.5 and 0.5 split). </w:t>
      </w:r>
    </w:p>
    <w:p w14:paraId="6CE12411" w14:textId="5B471D98" w:rsidR="579E88DC" w:rsidRDefault="067CBBF1" w:rsidP="5E81D2EE">
      <w:pPr>
        <w:pStyle w:val="ListParagraph"/>
        <w:numPr>
          <w:ilvl w:val="1"/>
          <w:numId w:val="2"/>
        </w:numPr>
      </w:pPr>
      <w:r w:rsidRPr="41441326">
        <w:t>Two faculty position</w:t>
      </w:r>
      <w:r w:rsidR="5D9ABAE9" w:rsidRPr="41441326">
        <w:t>s</w:t>
      </w:r>
      <w:r w:rsidRPr="41441326">
        <w:t xml:space="preserve"> in Phys and EECS for QISE.</w:t>
      </w:r>
    </w:p>
    <w:p w14:paraId="23F8E69B" w14:textId="2491735E" w:rsidR="596C10C2" w:rsidRDefault="0FDBEBD6" w:rsidP="5E81D2EE">
      <w:pPr>
        <w:pStyle w:val="ListParagraph"/>
        <w:numPr>
          <w:ilvl w:val="0"/>
          <w:numId w:val="2"/>
        </w:numPr>
        <w:spacing w:line="259" w:lineRule="auto"/>
      </w:pPr>
      <w:r w:rsidRPr="41441326">
        <w:t>$</w:t>
      </w:r>
      <w:r w:rsidR="124D12D7" w:rsidRPr="41441326">
        <w:t>300</w:t>
      </w:r>
      <w:r w:rsidR="66256CB5" w:rsidRPr="41441326">
        <w:t>K</w:t>
      </w:r>
      <w:r w:rsidRPr="41441326">
        <w:t xml:space="preserve"> </w:t>
      </w:r>
      <w:r w:rsidR="2C9827B7" w:rsidRPr="41441326">
        <w:t xml:space="preserve">per biennium </w:t>
      </w:r>
      <w:r w:rsidRPr="41441326">
        <w:t xml:space="preserve">for an Industry Relations Manager in the UW’s Office of Industry and Strategic Partnership to focus on </w:t>
      </w:r>
      <w:r w:rsidR="5B5A8A1F" w:rsidRPr="41441326">
        <w:t xml:space="preserve">initiating, coordinating, and strengthening partnerships between </w:t>
      </w:r>
      <w:r w:rsidR="44BC9F2D" w:rsidRPr="41441326">
        <w:t xml:space="preserve">UW and </w:t>
      </w:r>
      <w:r w:rsidR="5B5A8A1F" w:rsidRPr="41441326">
        <w:t>mining</w:t>
      </w:r>
      <w:r w:rsidR="6D416E53" w:rsidRPr="41441326">
        <w:t xml:space="preserve"> and </w:t>
      </w:r>
      <w:r w:rsidR="5B5A8A1F" w:rsidRPr="41441326">
        <w:t>mining-related technology industry</w:t>
      </w:r>
      <w:r w:rsidR="79C3AE07" w:rsidRPr="41441326">
        <w:t xml:space="preserve">. </w:t>
      </w:r>
      <w:r w:rsidR="79812C6D" w:rsidRPr="41441326">
        <w:t xml:space="preserve">This person will facilitate interactions for research projects as well as for placement of UW students as interns in the Wyoming businesses relevant to mining and advanced technologies. </w:t>
      </w:r>
    </w:p>
    <w:p w14:paraId="23A401AB" w14:textId="1CE32ECB" w:rsidR="5E81D2EE" w:rsidRDefault="5E81D2EE" w:rsidP="5E81D2EE">
      <w:pPr>
        <w:spacing w:line="259" w:lineRule="auto"/>
      </w:pPr>
    </w:p>
    <w:p w14:paraId="4387073B" w14:textId="0D5CE1C8" w:rsidR="0302F02C" w:rsidRDefault="05A046AB" w:rsidP="5E81D2EE">
      <w:pPr>
        <w:spacing w:line="259" w:lineRule="auto"/>
      </w:pPr>
      <w:r>
        <w:t>Funds for renovating space in the existing old buildings to house facilities related to minerals research</w:t>
      </w:r>
    </w:p>
    <w:p w14:paraId="43CD6118" w14:textId="1A6900E8" w:rsidR="65A2EC51" w:rsidRDefault="287B7D7B" w:rsidP="5E81D2EE">
      <w:pPr>
        <w:pStyle w:val="ListParagraph"/>
        <w:numPr>
          <w:ilvl w:val="0"/>
          <w:numId w:val="1"/>
        </w:numPr>
        <w:spacing w:line="259" w:lineRule="auto"/>
      </w:pPr>
      <w:r w:rsidRPr="41441326">
        <w:t>$XXX</w:t>
      </w:r>
      <w:r w:rsidR="5601D0CD" w:rsidRPr="41441326">
        <w:t>M</w:t>
      </w:r>
      <w:r w:rsidRPr="41441326">
        <w:t xml:space="preserve"> for the biennium: </w:t>
      </w:r>
      <w:r w:rsidR="7263B2F4" w:rsidRPr="41441326">
        <w:t>Physical Sciences and Engineering buildings have space available for housing facilities for serving the current minerals industry as well as for spurring the advanced materials industry. However</w:t>
      </w:r>
      <w:r w:rsidR="029F785A" w:rsidRPr="41441326">
        <w:t xml:space="preserve">, since these buildings were constructed 50 or more years ago, </w:t>
      </w:r>
      <w:proofErr w:type="gramStart"/>
      <w:r w:rsidR="029F785A" w:rsidRPr="41441326">
        <w:t>the space</w:t>
      </w:r>
      <w:proofErr w:type="gramEnd"/>
      <w:r w:rsidR="029F785A" w:rsidRPr="41441326">
        <w:t xml:space="preserve"> is not suited for modern research that requires ‘clean’ dust-free </w:t>
      </w:r>
      <w:r w:rsidR="1FD8EFFB" w:rsidRPr="41441326">
        <w:t>conditions</w:t>
      </w:r>
      <w:r w:rsidR="029F785A" w:rsidRPr="41441326">
        <w:t xml:space="preserve"> to </w:t>
      </w:r>
      <w:r w:rsidR="70C9DF42" w:rsidRPr="41441326">
        <w:t xml:space="preserve">process minerals to high purity or to synthesize materials.  </w:t>
      </w:r>
      <w:r w:rsidR="3608C324" w:rsidRPr="41441326">
        <w:t xml:space="preserve">Therefore, major maintenance funds are requested to support </w:t>
      </w:r>
      <w:proofErr w:type="gramStart"/>
      <w:r w:rsidR="6B764F65" w:rsidRPr="41441326">
        <w:t>renovation</w:t>
      </w:r>
      <w:proofErr w:type="gramEnd"/>
      <w:r w:rsidR="6B764F65" w:rsidRPr="41441326">
        <w:t xml:space="preserve"> of laboratory spaces that will house </w:t>
      </w:r>
      <w:commentRangeStart w:id="55"/>
      <w:proofErr w:type="gramStart"/>
      <w:r w:rsidR="6B764F65" w:rsidRPr="41441326">
        <w:t>Minerals</w:t>
      </w:r>
      <w:proofErr w:type="gramEnd"/>
      <w:r w:rsidR="6B764F65" w:rsidRPr="41441326">
        <w:t xml:space="preserve"> Assay Facility</w:t>
      </w:r>
      <w:commentRangeEnd w:id="55"/>
      <w:r w:rsidR="65A2EC51" w:rsidRPr="41441326">
        <w:rPr>
          <w:rStyle w:val="CommentReference"/>
          <w:sz w:val="22"/>
          <w:szCs w:val="22"/>
        </w:rPr>
        <w:commentReference w:id="55"/>
      </w:r>
      <w:r w:rsidR="6B764F65" w:rsidRPr="41441326">
        <w:t xml:space="preserve"> and Critical Materials Facility. </w:t>
      </w:r>
      <w:r w:rsidR="61C1D190" w:rsidRPr="41441326">
        <w:t xml:space="preserve">Availability of these facilities will enable </w:t>
      </w:r>
      <w:r w:rsidR="61C1D190" w:rsidRPr="41441326">
        <w:lastRenderedPageBreak/>
        <w:t xml:space="preserve">UW to undertake projects in support of </w:t>
      </w:r>
      <w:r w:rsidR="384DA7FF" w:rsidRPr="41441326">
        <w:t xml:space="preserve">industry and to obtain funding from external sources. It will </w:t>
      </w:r>
      <w:r w:rsidR="0951746E" w:rsidRPr="41441326">
        <w:t>allow</w:t>
      </w:r>
      <w:r w:rsidR="384DA7FF" w:rsidRPr="41441326">
        <w:t xml:space="preserve"> training of UW students in highly sophisticated technologies that are now commonplace in </w:t>
      </w:r>
      <w:r w:rsidR="199C0887" w:rsidRPr="41441326">
        <w:t>the advanced</w:t>
      </w:r>
      <w:r w:rsidR="013E1EE8" w:rsidRPr="41441326">
        <w:t xml:space="preserve"> technology industry. </w:t>
      </w:r>
    </w:p>
    <w:p w14:paraId="50729592" w14:textId="136B2E8E" w:rsidR="5E81D2EE" w:rsidRDefault="5E81D2EE" w:rsidP="5E81D2EE"/>
    <w:p w14:paraId="32148F67" w14:textId="2FA8A7C9" w:rsidR="5E81D2EE" w:rsidRDefault="5E81D2EE" w:rsidP="5E81D2EE"/>
    <w:p w14:paraId="4E14BB4C" w14:textId="7CC9B6E1" w:rsidR="5E81D2EE" w:rsidRDefault="5E81D2EE" w:rsidP="5E81D2EE"/>
    <w:p w14:paraId="6E8DCE7B" w14:textId="3962B3AF" w:rsidR="5E81D2EE" w:rsidRDefault="5E81D2EE">
      <w:r>
        <w:br w:type="page"/>
      </w:r>
    </w:p>
    <w:p w14:paraId="4BEDAF31" w14:textId="08BE5497" w:rsidR="003F5250" w:rsidRPr="004A53C0" w:rsidRDefault="003F5250">
      <w:pPr>
        <w:rPr>
          <w:b/>
          <w:bCs/>
        </w:rPr>
      </w:pPr>
      <w:r w:rsidRPr="47F21132">
        <w:rPr>
          <w:b/>
          <w:bCs/>
        </w:rPr>
        <w:lastRenderedPageBreak/>
        <w:t xml:space="preserve">Table </w:t>
      </w:r>
      <w:r w:rsidR="595216E5" w:rsidRPr="47F21132">
        <w:rPr>
          <w:b/>
          <w:bCs/>
        </w:rPr>
        <w:t>2</w:t>
      </w:r>
      <w:r w:rsidR="00A85339" w:rsidRPr="47F21132">
        <w:rPr>
          <w:b/>
          <w:bCs/>
        </w:rPr>
        <w:t xml:space="preserve">. Resources </w:t>
      </w:r>
      <w:r w:rsidR="00E200BE" w:rsidRPr="47F21132">
        <w:rPr>
          <w:b/>
          <w:bCs/>
        </w:rPr>
        <w:t>available and needed for reaching UW’s potential in supporting Wyoming</w:t>
      </w:r>
      <w:r w:rsidR="006032C0" w:rsidRPr="47F21132">
        <w:rPr>
          <w:b/>
          <w:bCs/>
        </w:rPr>
        <w:t>’s quest to foster critical minerals mining industry and supply chain.</w:t>
      </w:r>
    </w:p>
    <w:tbl>
      <w:tblPr>
        <w:tblStyle w:val="GridTable4-Accent1"/>
        <w:tblW w:w="0" w:type="auto"/>
        <w:tblLook w:val="04A0" w:firstRow="1" w:lastRow="0" w:firstColumn="1" w:lastColumn="0" w:noHBand="0" w:noVBand="1"/>
      </w:tblPr>
      <w:tblGrid>
        <w:gridCol w:w="985"/>
        <w:gridCol w:w="3689"/>
        <w:gridCol w:w="3107"/>
        <w:gridCol w:w="2338"/>
      </w:tblGrid>
      <w:tr w:rsidR="002178DC" w:rsidRPr="002178DC" w14:paraId="33381133" w14:textId="77777777" w:rsidTr="0FABB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6ABD85B" w14:textId="0A1FBC3B" w:rsidR="002178DC" w:rsidRPr="002178DC" w:rsidRDefault="007E2FDC">
            <w:r>
              <w:t>Unit</w:t>
            </w:r>
          </w:p>
        </w:tc>
        <w:tc>
          <w:tcPr>
            <w:tcW w:w="3689" w:type="dxa"/>
          </w:tcPr>
          <w:p w14:paraId="5997E217" w14:textId="75884E03" w:rsidR="002178DC" w:rsidRPr="002178DC" w:rsidRDefault="002178DC">
            <w:pPr>
              <w:cnfStyle w:val="100000000000" w:firstRow="1" w:lastRow="0" w:firstColumn="0" w:lastColumn="0" w:oddVBand="0" w:evenVBand="0" w:oddHBand="0" w:evenHBand="0" w:firstRowFirstColumn="0" w:firstRowLastColumn="0" w:lastRowFirstColumn="0" w:lastRowLastColumn="0"/>
            </w:pPr>
            <w:r w:rsidRPr="002178DC">
              <w:t xml:space="preserve">Available </w:t>
            </w:r>
            <w:r w:rsidR="00073E9C">
              <w:t xml:space="preserve">(currently </w:t>
            </w:r>
            <w:r w:rsidR="00D05D3F">
              <w:t xml:space="preserve">available </w:t>
            </w:r>
            <w:r w:rsidR="00073E9C">
              <w:t xml:space="preserve">or </w:t>
            </w:r>
            <w:r w:rsidR="008F5A62">
              <w:t>committed</w:t>
            </w:r>
            <w:r w:rsidR="00D05D3F">
              <w:t xml:space="preserve"> for FY25-26</w:t>
            </w:r>
            <w:r w:rsidR="00073E9C">
              <w:t>)</w:t>
            </w:r>
          </w:p>
        </w:tc>
        <w:tc>
          <w:tcPr>
            <w:tcW w:w="2338" w:type="dxa"/>
          </w:tcPr>
          <w:p w14:paraId="32C96DB0" w14:textId="110BE270" w:rsidR="002178DC" w:rsidRPr="002178DC" w:rsidRDefault="00C26619">
            <w:pPr>
              <w:cnfStyle w:val="100000000000" w:firstRow="1" w:lastRow="0" w:firstColumn="0" w:lastColumn="0" w:oddVBand="0" w:evenVBand="0" w:oddHBand="0" w:evenHBand="0" w:firstRowFirstColumn="0" w:firstRowLastColumn="0" w:lastRowFirstColumn="0" w:lastRowLastColumn="0"/>
            </w:pPr>
            <w:r>
              <w:t>One-time</w:t>
            </w:r>
            <w:r w:rsidR="002178DC" w:rsidRPr="002178DC">
              <w:t xml:space="preserve"> needs</w:t>
            </w:r>
            <w:r w:rsidR="00D05D3F">
              <w:t xml:space="preserve"> (FY27-28)</w:t>
            </w:r>
          </w:p>
        </w:tc>
        <w:tc>
          <w:tcPr>
            <w:tcW w:w="2338" w:type="dxa"/>
          </w:tcPr>
          <w:p w14:paraId="7481D0E7" w14:textId="23EF7F33" w:rsidR="002178DC" w:rsidRPr="002178DC" w:rsidRDefault="00C26619">
            <w:pPr>
              <w:cnfStyle w:val="100000000000" w:firstRow="1" w:lastRow="0" w:firstColumn="0" w:lastColumn="0" w:oddVBand="0" w:evenVBand="0" w:oddHBand="0" w:evenHBand="0" w:firstRowFirstColumn="0" w:firstRowLastColumn="0" w:lastRowFirstColumn="0" w:lastRowLastColumn="0"/>
            </w:pPr>
            <w:r>
              <w:t>Recurring</w:t>
            </w:r>
            <w:r w:rsidR="002178DC">
              <w:t xml:space="preserve"> needs</w:t>
            </w:r>
          </w:p>
        </w:tc>
      </w:tr>
      <w:tr w:rsidR="00C26619" w:rsidRPr="002178DC" w14:paraId="38A5D9BE" w14:textId="77777777" w:rsidTr="0FABB0B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tcPr>
          <w:p w14:paraId="6A949A0D" w14:textId="69520CEE" w:rsidR="00C26619" w:rsidRPr="002178DC" w:rsidRDefault="00C26619">
            <w:r>
              <w:t>SER</w:t>
            </w:r>
          </w:p>
        </w:tc>
        <w:tc>
          <w:tcPr>
            <w:tcW w:w="3689" w:type="dxa"/>
          </w:tcPr>
          <w:p w14:paraId="53F60771" w14:textId="0425C940" w:rsidR="00C26619" w:rsidRPr="002178DC" w:rsidRDefault="45B1E8C1">
            <w:pPr>
              <w:cnfStyle w:val="000000100000" w:firstRow="0" w:lastRow="0" w:firstColumn="0" w:lastColumn="0" w:oddVBand="0" w:evenVBand="0" w:oddHBand="1" w:evenHBand="0" w:firstRowFirstColumn="0" w:firstRowLastColumn="0" w:lastRowFirstColumn="0" w:lastRowLastColumn="0"/>
            </w:pPr>
            <w:r>
              <w:t>Research scientists, SER faculty being recruited in CEPS</w:t>
            </w:r>
          </w:p>
          <w:p w14:paraId="61E6D244" w14:textId="2C563F02" w:rsidR="00C26619" w:rsidRPr="002178DC" w:rsidRDefault="00C26619">
            <w:pPr>
              <w:cnfStyle w:val="000000100000" w:firstRow="0" w:lastRow="0" w:firstColumn="0" w:lastColumn="0" w:oddVBand="0" w:evenVBand="0" w:oddHBand="1" w:evenHBand="0" w:firstRowFirstColumn="0" w:firstRowLastColumn="0" w:lastRowFirstColumn="0" w:lastRowLastColumn="0"/>
            </w:pPr>
          </w:p>
        </w:tc>
        <w:tc>
          <w:tcPr>
            <w:tcW w:w="2338" w:type="dxa"/>
          </w:tcPr>
          <w:p w14:paraId="19CA90BC" w14:textId="2D6A4EC2" w:rsidR="00C26619" w:rsidRDefault="2DD9A337">
            <w:pPr>
              <w:cnfStyle w:val="000000100000" w:firstRow="0" w:lastRow="0" w:firstColumn="0" w:lastColumn="0" w:oddVBand="0" w:evenVBand="0" w:oddHBand="1" w:evenHBand="0" w:firstRowFirstColumn="0" w:firstRowLastColumn="0" w:lastRowFirstColumn="0" w:lastRowLastColumn="0"/>
            </w:pPr>
            <w:r>
              <w:t>-</w:t>
            </w:r>
            <w:r w:rsidR="447940C8">
              <w:t>Matching funds for DOE and industrial grants</w:t>
            </w:r>
          </w:p>
          <w:p w14:paraId="6F1D69F8" w14:textId="730919C7" w:rsidR="006B0842" w:rsidRPr="002178DC" w:rsidRDefault="16547507">
            <w:pPr>
              <w:cnfStyle w:val="000000100000" w:firstRow="0" w:lastRow="0" w:firstColumn="0" w:lastColumn="0" w:oddVBand="0" w:evenVBand="0" w:oddHBand="1" w:evenHBand="0" w:firstRowFirstColumn="0" w:firstRowLastColumn="0" w:lastRowFirstColumn="0" w:lastRowLastColumn="0"/>
            </w:pPr>
            <w:r>
              <w:t>-Research support to make UW competitive for Federal grants</w:t>
            </w:r>
          </w:p>
        </w:tc>
        <w:tc>
          <w:tcPr>
            <w:tcW w:w="2338" w:type="dxa"/>
          </w:tcPr>
          <w:p w14:paraId="5677452E" w14:textId="77777777" w:rsidR="00C26619" w:rsidRPr="002178DC" w:rsidRDefault="00C26619">
            <w:pPr>
              <w:cnfStyle w:val="000000100000" w:firstRow="0" w:lastRow="0" w:firstColumn="0" w:lastColumn="0" w:oddVBand="0" w:evenVBand="0" w:oddHBand="1" w:evenHBand="0" w:firstRowFirstColumn="0" w:firstRowLastColumn="0" w:lastRowFirstColumn="0" w:lastRowLastColumn="0"/>
            </w:pPr>
          </w:p>
        </w:tc>
      </w:tr>
      <w:tr w:rsidR="002178DC" w:rsidRPr="002178DC" w14:paraId="1EBF6130" w14:textId="77777777" w:rsidTr="0FABB0BD">
        <w:tc>
          <w:tcPr>
            <w:cnfStyle w:val="001000000000" w:firstRow="0" w:lastRow="0" w:firstColumn="1" w:lastColumn="0" w:oddVBand="0" w:evenVBand="0" w:oddHBand="0" w:evenHBand="0" w:firstRowFirstColumn="0" w:firstRowLastColumn="0" w:lastRowFirstColumn="0" w:lastRowLastColumn="0"/>
            <w:tcW w:w="985" w:type="dxa"/>
          </w:tcPr>
          <w:p w14:paraId="08F89EEF" w14:textId="77777777" w:rsidR="002178DC" w:rsidRPr="002178DC" w:rsidRDefault="002178DC">
            <w:proofErr w:type="spellStart"/>
            <w:r w:rsidRPr="002178DC">
              <w:t>CoB</w:t>
            </w:r>
            <w:proofErr w:type="spellEnd"/>
          </w:p>
        </w:tc>
        <w:tc>
          <w:tcPr>
            <w:tcW w:w="3689" w:type="dxa"/>
          </w:tcPr>
          <w:p w14:paraId="44F5DC4A" w14:textId="2D9CD6F5" w:rsidR="002178DC" w:rsidRPr="002178DC" w:rsidRDefault="00BD233A">
            <w:pPr>
              <w:cnfStyle w:val="000000000000" w:firstRow="0" w:lastRow="0" w:firstColumn="0" w:lastColumn="0" w:oddVBand="0" w:evenVBand="0" w:oddHBand="0" w:evenHBand="0" w:firstRowFirstColumn="0" w:firstRowLastColumn="0" w:lastRowFirstColumn="0" w:lastRowLastColumn="0"/>
            </w:pPr>
            <w:r>
              <w:t>Expertise in b</w:t>
            </w:r>
            <w:r w:rsidR="00305F09">
              <w:t xml:space="preserve">usiness </w:t>
            </w:r>
            <w:r w:rsidR="003C2E2A">
              <w:t xml:space="preserve">and natural resource </w:t>
            </w:r>
            <w:r w:rsidR="00996D88">
              <w:t xml:space="preserve">economics </w:t>
            </w:r>
            <w:r>
              <w:t>as well as supply chain management</w:t>
            </w:r>
          </w:p>
        </w:tc>
        <w:tc>
          <w:tcPr>
            <w:tcW w:w="2338" w:type="dxa"/>
          </w:tcPr>
          <w:p w14:paraId="2710D5D5" w14:textId="6FED7545" w:rsidR="002178DC" w:rsidRPr="002178DC" w:rsidRDefault="002178DC">
            <w:pPr>
              <w:cnfStyle w:val="000000000000" w:firstRow="0" w:lastRow="0" w:firstColumn="0" w:lastColumn="0" w:oddVBand="0" w:evenVBand="0" w:oddHBand="0" w:evenHBand="0" w:firstRowFirstColumn="0" w:firstRowLastColumn="0" w:lastRowFirstColumn="0" w:lastRowLastColumn="0"/>
            </w:pPr>
          </w:p>
        </w:tc>
        <w:tc>
          <w:tcPr>
            <w:tcW w:w="2338" w:type="dxa"/>
          </w:tcPr>
          <w:p w14:paraId="4BE802C7" w14:textId="77777777" w:rsidR="002178DC" w:rsidRPr="002178DC" w:rsidRDefault="002178DC">
            <w:pPr>
              <w:cnfStyle w:val="000000000000" w:firstRow="0" w:lastRow="0" w:firstColumn="0" w:lastColumn="0" w:oddVBand="0" w:evenVBand="0" w:oddHBand="0" w:evenHBand="0" w:firstRowFirstColumn="0" w:firstRowLastColumn="0" w:lastRowFirstColumn="0" w:lastRowLastColumn="0"/>
            </w:pPr>
          </w:p>
        </w:tc>
      </w:tr>
      <w:tr w:rsidR="002178DC" w:rsidRPr="002178DC" w14:paraId="464D3AA8" w14:textId="77777777" w:rsidTr="0FABB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F00408F" w14:textId="24AF5163" w:rsidR="002178DC" w:rsidRPr="002178DC" w:rsidRDefault="00C0006D">
            <w:proofErr w:type="spellStart"/>
            <w:r>
              <w:t>CoL</w:t>
            </w:r>
            <w:proofErr w:type="spellEnd"/>
          </w:p>
        </w:tc>
        <w:tc>
          <w:tcPr>
            <w:tcW w:w="3689" w:type="dxa"/>
          </w:tcPr>
          <w:p w14:paraId="37B98AC9" w14:textId="438A56DF" w:rsidR="002178DC" w:rsidRPr="002178DC" w:rsidRDefault="0088716B">
            <w:pPr>
              <w:cnfStyle w:val="000000100000" w:firstRow="0" w:lastRow="0" w:firstColumn="0" w:lastColumn="0" w:oddVBand="0" w:evenVBand="0" w:oddHBand="1" w:evenHBand="0" w:firstRowFirstColumn="0" w:firstRowLastColumn="0" w:lastRowFirstColumn="0" w:lastRowLastColumn="0"/>
            </w:pPr>
            <w:r>
              <w:t>Faculty (Tara Rig</w:t>
            </w:r>
            <w:r w:rsidR="00F9777A">
              <w:t>h</w:t>
            </w:r>
            <w:r>
              <w:t>etti)</w:t>
            </w:r>
          </w:p>
        </w:tc>
        <w:tc>
          <w:tcPr>
            <w:tcW w:w="2338" w:type="dxa"/>
          </w:tcPr>
          <w:p w14:paraId="640E1CE1" w14:textId="03B8D474" w:rsidR="002178DC" w:rsidRPr="002178DC" w:rsidRDefault="002178DC">
            <w:pPr>
              <w:cnfStyle w:val="000000100000" w:firstRow="0" w:lastRow="0" w:firstColumn="0" w:lastColumn="0" w:oddVBand="0" w:evenVBand="0" w:oddHBand="1" w:evenHBand="0" w:firstRowFirstColumn="0" w:firstRowLastColumn="0" w:lastRowFirstColumn="0" w:lastRowLastColumn="0"/>
            </w:pPr>
          </w:p>
        </w:tc>
        <w:tc>
          <w:tcPr>
            <w:tcW w:w="2338" w:type="dxa"/>
          </w:tcPr>
          <w:p w14:paraId="0C76D81B" w14:textId="77777777" w:rsidR="002178DC" w:rsidRPr="002178DC" w:rsidRDefault="002178DC">
            <w:pPr>
              <w:cnfStyle w:val="000000100000" w:firstRow="0" w:lastRow="0" w:firstColumn="0" w:lastColumn="0" w:oddVBand="0" w:evenVBand="0" w:oddHBand="1" w:evenHBand="0" w:firstRowFirstColumn="0" w:firstRowLastColumn="0" w:lastRowFirstColumn="0" w:lastRowLastColumn="0"/>
            </w:pPr>
          </w:p>
        </w:tc>
      </w:tr>
      <w:tr w:rsidR="002178DC" w:rsidRPr="002178DC" w14:paraId="7E09825F" w14:textId="77777777" w:rsidTr="0FABB0BD">
        <w:tc>
          <w:tcPr>
            <w:cnfStyle w:val="001000000000" w:firstRow="0" w:lastRow="0" w:firstColumn="1" w:lastColumn="0" w:oddVBand="0" w:evenVBand="0" w:oddHBand="0" w:evenHBand="0" w:firstRowFirstColumn="0" w:firstRowLastColumn="0" w:lastRowFirstColumn="0" w:lastRowLastColumn="0"/>
            <w:tcW w:w="985" w:type="dxa"/>
          </w:tcPr>
          <w:p w14:paraId="1BD01760" w14:textId="77777777" w:rsidR="002178DC" w:rsidRPr="002178DC" w:rsidRDefault="002178DC">
            <w:r w:rsidRPr="002178DC">
              <w:t>SoC</w:t>
            </w:r>
          </w:p>
        </w:tc>
        <w:tc>
          <w:tcPr>
            <w:tcW w:w="3689" w:type="dxa"/>
          </w:tcPr>
          <w:p w14:paraId="191D7746" w14:textId="77777777" w:rsidR="002178DC" w:rsidRPr="002178DC" w:rsidRDefault="002178DC">
            <w:pPr>
              <w:cnfStyle w:val="000000000000" w:firstRow="0" w:lastRow="0" w:firstColumn="0" w:lastColumn="0" w:oddVBand="0" w:evenVBand="0" w:oddHBand="0" w:evenHBand="0" w:firstRowFirstColumn="0" w:firstRowLastColumn="0" w:lastRowFirstColumn="0" w:lastRowLastColumn="0"/>
            </w:pPr>
          </w:p>
        </w:tc>
        <w:tc>
          <w:tcPr>
            <w:tcW w:w="2338" w:type="dxa"/>
          </w:tcPr>
          <w:p w14:paraId="1A757127" w14:textId="77777777" w:rsidR="002178DC" w:rsidRPr="002178DC" w:rsidRDefault="002178DC">
            <w:pPr>
              <w:cnfStyle w:val="000000000000" w:firstRow="0" w:lastRow="0" w:firstColumn="0" w:lastColumn="0" w:oddVBand="0" w:evenVBand="0" w:oddHBand="0" w:evenHBand="0" w:firstRowFirstColumn="0" w:firstRowLastColumn="0" w:lastRowFirstColumn="0" w:lastRowLastColumn="0"/>
            </w:pPr>
          </w:p>
        </w:tc>
        <w:tc>
          <w:tcPr>
            <w:tcW w:w="2338" w:type="dxa"/>
          </w:tcPr>
          <w:p w14:paraId="2682ABE7" w14:textId="77777777" w:rsidR="002178DC" w:rsidRPr="002178DC" w:rsidRDefault="002178DC">
            <w:pPr>
              <w:cnfStyle w:val="000000000000" w:firstRow="0" w:lastRow="0" w:firstColumn="0" w:lastColumn="0" w:oddVBand="0" w:evenVBand="0" w:oddHBand="0" w:evenHBand="0" w:firstRowFirstColumn="0" w:firstRowLastColumn="0" w:lastRowFirstColumn="0" w:lastRowLastColumn="0"/>
            </w:pPr>
          </w:p>
        </w:tc>
      </w:tr>
      <w:tr w:rsidR="002178DC" w:rsidRPr="002178DC" w14:paraId="6427E80D" w14:textId="77777777" w:rsidTr="0FABB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DDB8553" w14:textId="2339A010" w:rsidR="002178DC" w:rsidRPr="002178DC" w:rsidRDefault="0038529B">
            <w:r>
              <w:t>HSENR</w:t>
            </w:r>
          </w:p>
        </w:tc>
        <w:tc>
          <w:tcPr>
            <w:tcW w:w="3689" w:type="dxa"/>
          </w:tcPr>
          <w:p w14:paraId="7996A2EE" w14:textId="5DB51F3F" w:rsidR="002178DC" w:rsidRPr="002178DC" w:rsidRDefault="659D1E93">
            <w:pPr>
              <w:cnfStyle w:val="000000100000" w:firstRow="0" w:lastRow="0" w:firstColumn="0" w:lastColumn="0" w:oddVBand="0" w:evenVBand="0" w:oddHBand="1" w:evenHBand="0" w:firstRowFirstColumn="0" w:firstRowLastColumn="0" w:lastRowFirstColumn="0" w:lastRowLastColumn="0"/>
            </w:pPr>
            <w:r>
              <w:t>Natural resources</w:t>
            </w:r>
            <w:r w:rsidR="5A8F241B">
              <w:t xml:space="preserve"> scientists,</w:t>
            </w:r>
            <w:r w:rsidR="04E5AE92">
              <w:t xml:space="preserve"> natural resource economists,</w:t>
            </w:r>
            <w:r w:rsidR="142E2FD5">
              <w:t xml:space="preserve"> </w:t>
            </w:r>
            <w:proofErr w:type="spellStart"/>
            <w:r w:rsidR="3B6A716B">
              <w:t>and</w:t>
            </w:r>
            <w:r w:rsidR="7605910A">
              <w:t>community</w:t>
            </w:r>
            <w:r w:rsidR="1511886A">
              <w:t>-engagement</w:t>
            </w:r>
            <w:r w:rsidR="142E2FD5">
              <w:t>expertise</w:t>
            </w:r>
            <w:proofErr w:type="spellEnd"/>
          </w:p>
        </w:tc>
        <w:tc>
          <w:tcPr>
            <w:tcW w:w="2338" w:type="dxa"/>
          </w:tcPr>
          <w:p w14:paraId="22F5863D" w14:textId="77D4D383" w:rsidR="002178DC" w:rsidRPr="002178DC" w:rsidRDefault="53D4BD86">
            <w:pPr>
              <w:cnfStyle w:val="000000100000" w:firstRow="0" w:lastRow="0" w:firstColumn="0" w:lastColumn="0" w:oddVBand="0" w:evenVBand="0" w:oddHBand="1" w:evenHBand="0" w:firstRowFirstColumn="0" w:firstRowLastColumn="0" w:lastRowFirstColumn="0" w:lastRowLastColumn="0"/>
            </w:pPr>
            <w:r>
              <w:t xml:space="preserve">Funds for a FY 27-28 Wyoming Resource Policy Forum </w:t>
            </w:r>
            <w:r w:rsidR="1E196DAC">
              <w:t>(ideally recurring funds)</w:t>
            </w:r>
          </w:p>
        </w:tc>
        <w:tc>
          <w:tcPr>
            <w:tcW w:w="2338" w:type="dxa"/>
          </w:tcPr>
          <w:p w14:paraId="402B9CB7" w14:textId="6606A9EB" w:rsidR="002178DC" w:rsidRPr="002178DC" w:rsidRDefault="4FF84033">
            <w:pPr>
              <w:cnfStyle w:val="000000100000" w:firstRow="0" w:lastRow="0" w:firstColumn="0" w:lastColumn="0" w:oddVBand="0" w:evenVBand="0" w:oddHBand="1" w:evenHBand="0" w:firstRowFirstColumn="0" w:firstRowLastColumn="0" w:lastRowFirstColumn="0" w:lastRowLastColumn="0"/>
            </w:pPr>
            <w:r>
              <w:t>Faculty position working at the science-policy interface</w:t>
            </w:r>
            <w:r w:rsidR="1F562037">
              <w:t xml:space="preserve"> at state and national levels; funds to convene the Wyoming Resource Policy Forum annually wi</w:t>
            </w:r>
            <w:r w:rsidR="660A3B03">
              <w:t>th a session in this area</w:t>
            </w:r>
          </w:p>
        </w:tc>
      </w:tr>
      <w:tr w:rsidR="002178DC" w:rsidRPr="002178DC" w14:paraId="334DB4BD" w14:textId="77777777" w:rsidTr="0FABB0BD">
        <w:tc>
          <w:tcPr>
            <w:cnfStyle w:val="001000000000" w:firstRow="0" w:lastRow="0" w:firstColumn="1" w:lastColumn="0" w:oddVBand="0" w:evenVBand="0" w:oddHBand="0" w:evenHBand="0" w:firstRowFirstColumn="0" w:firstRowLastColumn="0" w:lastRowFirstColumn="0" w:lastRowLastColumn="0"/>
            <w:tcW w:w="985" w:type="dxa"/>
          </w:tcPr>
          <w:p w14:paraId="69FE372D" w14:textId="77777777" w:rsidR="002178DC" w:rsidRPr="002178DC" w:rsidRDefault="002178DC">
            <w:r w:rsidRPr="002178DC">
              <w:t>CEPS</w:t>
            </w:r>
          </w:p>
        </w:tc>
        <w:tc>
          <w:tcPr>
            <w:tcW w:w="3689" w:type="dxa"/>
          </w:tcPr>
          <w:p w14:paraId="318A2FA3" w14:textId="77777777" w:rsidR="002178DC" w:rsidRDefault="00C26619">
            <w:pPr>
              <w:cnfStyle w:val="000000000000" w:firstRow="0" w:lastRow="0" w:firstColumn="0" w:lastColumn="0" w:oddVBand="0" w:evenVBand="0" w:oddHBand="0" w:evenHBand="0" w:firstRowFirstColumn="0" w:firstRowLastColumn="0" w:lastRowFirstColumn="0" w:lastRowLastColumn="0"/>
            </w:pPr>
            <w:r>
              <w:t>Strong geosciences expertise</w:t>
            </w:r>
            <w:r>
              <w:br/>
              <w:t xml:space="preserve">SER funded </w:t>
            </w:r>
            <w:r w:rsidR="000B79EB">
              <w:t>projects</w:t>
            </w:r>
          </w:p>
          <w:p w14:paraId="6745C87D" w14:textId="0E1CA06B" w:rsidR="000B79EB" w:rsidRPr="002178DC" w:rsidRDefault="25D479AD">
            <w:pPr>
              <w:cnfStyle w:val="000000000000" w:firstRow="0" w:lastRow="0" w:firstColumn="0" w:lastColumn="0" w:oddVBand="0" w:evenVBand="0" w:oddHBand="0" w:evenHBand="0" w:firstRowFirstColumn="0" w:firstRowLastColumn="0" w:lastRowFirstColumn="0" w:lastRowLastColumn="0"/>
            </w:pPr>
            <w:r>
              <w:t>Life cycle analysis expertise</w:t>
            </w:r>
          </w:p>
          <w:p w14:paraId="401A81DD" w14:textId="64E4AD76" w:rsidR="000B79EB" w:rsidRPr="002178DC" w:rsidRDefault="28414EE9">
            <w:pPr>
              <w:cnfStyle w:val="000000000000" w:firstRow="0" w:lastRow="0" w:firstColumn="0" w:lastColumn="0" w:oddVBand="0" w:evenVBand="0" w:oddHBand="0" w:evenHBand="0" w:firstRowFirstColumn="0" w:firstRowLastColumn="0" w:lastRowFirstColumn="0" w:lastRowLastColumn="0"/>
            </w:pPr>
            <w:r>
              <w:t xml:space="preserve">Chemistry/Chemical Engineering - </w:t>
            </w:r>
            <w:r w:rsidR="5A50C476">
              <w:t>Strong faculty base in Separations, particularly REEs. Se</w:t>
            </w:r>
            <w:r w:rsidR="3A2AD21E">
              <w:t xml:space="preserve">veral </w:t>
            </w:r>
            <w:proofErr w:type="gramStart"/>
            <w:r w:rsidR="3A2AD21E">
              <w:t>faculty</w:t>
            </w:r>
            <w:proofErr w:type="gramEnd"/>
            <w:r w:rsidR="3A2AD21E">
              <w:t xml:space="preserve"> have a strong track record of success with </w:t>
            </w:r>
            <w:r w:rsidR="3A2AD21E" w:rsidRPr="41441326">
              <w:rPr>
                <w:b/>
                <w:bCs/>
                <w:u w:val="single"/>
              </w:rPr>
              <w:t>external</w:t>
            </w:r>
            <w:r w:rsidR="3A2AD21E">
              <w:t xml:space="preserve"> funding from the DOE/National Labs to support these projects</w:t>
            </w:r>
            <w:r w:rsidR="5FEE0AD3">
              <w:t>. UW-affiliated startups pursuing commercialization of REE separation technologies.</w:t>
            </w:r>
          </w:p>
          <w:p w14:paraId="5897AE3C" w14:textId="07DB8F9E" w:rsidR="000B79EB" w:rsidRPr="002178DC" w:rsidRDefault="5D1FAC16">
            <w:pPr>
              <w:cnfStyle w:val="000000000000" w:firstRow="0" w:lastRow="0" w:firstColumn="0" w:lastColumn="0" w:oddVBand="0" w:evenVBand="0" w:oddHBand="0" w:evenHBand="0" w:firstRowFirstColumn="0" w:firstRowLastColumn="0" w:lastRowFirstColumn="0" w:lastRowLastColumn="0"/>
            </w:pPr>
            <w:r>
              <w:t xml:space="preserve">Physics, materials and EECS faculty </w:t>
            </w:r>
            <w:r w:rsidR="784E4118">
              <w:t>expertise</w:t>
            </w:r>
            <w:r>
              <w:t xml:space="preserve"> </w:t>
            </w:r>
            <w:r w:rsidR="55D422DC">
              <w:t>in quantum in</w:t>
            </w:r>
            <w:r w:rsidR="0BA7AC61">
              <w:t>formation science and engineering as well as in</w:t>
            </w:r>
            <w:r w:rsidR="1FBD9B3B">
              <w:t xml:space="preserve"> some areas of </w:t>
            </w:r>
            <w:r w:rsidR="1580BACA">
              <w:t>materials and product development of</w:t>
            </w:r>
            <w:r w:rsidR="0BA7AC61">
              <w:t xml:space="preserve"> critical materials</w:t>
            </w:r>
            <w:r w:rsidR="7A04D3CE">
              <w:t xml:space="preserve"> (rare earth magnets and catalysis, </w:t>
            </w:r>
            <w:r w:rsidR="489F71ED">
              <w:t xml:space="preserve">and </w:t>
            </w:r>
            <w:r w:rsidR="7A04D3CE">
              <w:t>Na</w:t>
            </w:r>
            <w:r w:rsidR="304C6065">
              <w:t>-based</w:t>
            </w:r>
            <w:r w:rsidR="7A04D3CE">
              <w:t xml:space="preserve"> batteries)</w:t>
            </w:r>
            <w:r w:rsidR="3073DBAC">
              <w:t>.</w:t>
            </w:r>
          </w:p>
        </w:tc>
        <w:tc>
          <w:tcPr>
            <w:tcW w:w="2338" w:type="dxa"/>
          </w:tcPr>
          <w:p w14:paraId="5B08EA13" w14:textId="77777777" w:rsidR="002178DC" w:rsidRDefault="00C84425">
            <w:pPr>
              <w:cnfStyle w:val="000000000000" w:firstRow="0" w:lastRow="0" w:firstColumn="0" w:lastColumn="0" w:oddVBand="0" w:evenVBand="0" w:oddHBand="0" w:evenHBand="0" w:firstRowFirstColumn="0" w:firstRowLastColumn="0" w:lastRowFirstColumn="0" w:lastRowLastColumn="0"/>
            </w:pPr>
            <w:r>
              <w:t>Critical Minerals Analytics Facility</w:t>
            </w:r>
            <w:r w:rsidR="00475084">
              <w:t xml:space="preserve"> (GEO)</w:t>
            </w:r>
          </w:p>
          <w:p w14:paraId="3ED4B598" w14:textId="7B1F8AD5" w:rsidR="00D05D3F" w:rsidRPr="002178DC" w:rsidRDefault="259BD073">
            <w:pPr>
              <w:cnfStyle w:val="000000000000" w:firstRow="0" w:lastRow="0" w:firstColumn="0" w:lastColumn="0" w:oddVBand="0" w:evenVBand="0" w:oddHBand="0" w:evenHBand="0" w:firstRowFirstColumn="0" w:firstRowLastColumn="0" w:lastRowFirstColumn="0" w:lastRowLastColumn="0"/>
            </w:pPr>
            <w:r>
              <w:t>Cleanroom facilities</w:t>
            </w:r>
            <w:r w:rsidR="74EA4D8D">
              <w:t xml:space="preserve"> for</w:t>
            </w:r>
            <w:r>
              <w:t xml:space="preserve"> </w:t>
            </w:r>
            <w:r w:rsidR="77091CD4">
              <w:t>q</w:t>
            </w:r>
            <w:r w:rsidR="3DE3801B">
              <w:t xml:space="preserve">uantum </w:t>
            </w:r>
            <w:r w:rsidR="2787843B">
              <w:t>m</w:t>
            </w:r>
            <w:r w:rsidR="3DE3801B">
              <w:t>aterials</w:t>
            </w:r>
            <w:r w:rsidR="3EB9D53F">
              <w:t xml:space="preserve"> and </w:t>
            </w:r>
            <w:r w:rsidR="4C46B950">
              <w:t>d</w:t>
            </w:r>
            <w:r w:rsidR="3EB9D53F">
              <w:t>evices</w:t>
            </w:r>
            <w:r w:rsidR="4DBCF51B">
              <w:t xml:space="preserve"> and </w:t>
            </w:r>
            <w:r w:rsidR="7F647DFD">
              <w:t xml:space="preserve">for </w:t>
            </w:r>
            <w:r w:rsidR="4DBCF51B">
              <w:t>critical materials research</w:t>
            </w:r>
            <w:r w:rsidR="3DE3801B">
              <w:t>(PHY</w:t>
            </w:r>
            <w:r w:rsidR="4BF27709">
              <w:t>/Chem/Mechanical Eng./Chemical Eng.</w:t>
            </w:r>
            <w:r w:rsidR="3DE3801B">
              <w:t>)</w:t>
            </w:r>
          </w:p>
          <w:p w14:paraId="6059EDB7" w14:textId="417BF113" w:rsidR="00D05D3F" w:rsidRPr="002178DC" w:rsidRDefault="4381BCBE">
            <w:pPr>
              <w:cnfStyle w:val="000000000000" w:firstRow="0" w:lastRow="0" w:firstColumn="0" w:lastColumn="0" w:oddVBand="0" w:evenVBand="0" w:oddHBand="0" w:evenHBand="0" w:firstRowFirstColumn="0" w:firstRowLastColumn="0" w:lastRowFirstColumn="0" w:lastRowLastColumn="0"/>
            </w:pPr>
            <w:r>
              <w:t xml:space="preserve">Pulsed high magnetic field facilities </w:t>
            </w:r>
            <w:r w:rsidR="3DB9A0A3">
              <w:t>(</w:t>
            </w:r>
            <w:r>
              <w:t xml:space="preserve">if </w:t>
            </w:r>
            <w:r w:rsidR="76BE05E1">
              <w:t>not supported separa</w:t>
            </w:r>
            <w:r w:rsidR="16BD40F4">
              <w:t>t</w:t>
            </w:r>
            <w:r w:rsidR="76BE05E1">
              <w:t>ely</w:t>
            </w:r>
            <w:r w:rsidR="35A6DC99">
              <w:t>)</w:t>
            </w:r>
          </w:p>
          <w:p w14:paraId="4E041B6C" w14:textId="23C66A9A" w:rsidR="00D05D3F" w:rsidRPr="002178DC" w:rsidRDefault="0A16A4BE">
            <w:pPr>
              <w:cnfStyle w:val="000000000000" w:firstRow="0" w:lastRow="0" w:firstColumn="0" w:lastColumn="0" w:oddVBand="0" w:evenVBand="0" w:oddHBand="0" w:evenHBand="0" w:firstRowFirstColumn="0" w:firstRowLastColumn="0" w:lastRowFirstColumn="0" w:lastRowLastColumn="0"/>
            </w:pPr>
            <w:r>
              <w:t>AI-enabled experimental labs</w:t>
            </w:r>
          </w:p>
        </w:tc>
        <w:tc>
          <w:tcPr>
            <w:tcW w:w="2338" w:type="dxa"/>
          </w:tcPr>
          <w:p w14:paraId="2BDDF7FD" w14:textId="2262E2BE" w:rsidR="002178DC" w:rsidRPr="002178DC" w:rsidRDefault="282FECED">
            <w:pPr>
              <w:cnfStyle w:val="000000000000" w:firstRow="0" w:lastRow="0" w:firstColumn="0" w:lastColumn="0" w:oddVBand="0" w:evenVBand="0" w:oddHBand="0" w:evenHBand="0" w:firstRowFirstColumn="0" w:firstRowLastColumn="0" w:lastRowFirstColumn="0" w:lastRowLastColumn="0"/>
            </w:pPr>
            <w:r>
              <w:t>Scientist position</w:t>
            </w:r>
            <w:r w:rsidR="2E6F6291">
              <w:t xml:space="preserve"> in GEO</w:t>
            </w:r>
          </w:p>
          <w:p w14:paraId="5A3AAC1A" w14:textId="4ED9F26C" w:rsidR="002178DC" w:rsidRPr="002178DC" w:rsidRDefault="35747A29">
            <w:pPr>
              <w:cnfStyle w:val="000000000000" w:firstRow="0" w:lastRow="0" w:firstColumn="0" w:lastColumn="0" w:oddVBand="0" w:evenVBand="0" w:oddHBand="0" w:evenHBand="0" w:firstRowFirstColumn="0" w:firstRowLastColumn="0" w:lastRowFirstColumn="0" w:lastRowLastColumn="0"/>
            </w:pPr>
            <w:r>
              <w:t xml:space="preserve">Cost-matching support to pursue larger opportunities through </w:t>
            </w:r>
            <w:commentRangeStart w:id="56"/>
            <w:r>
              <w:t>DOE FOAs</w:t>
            </w:r>
            <w:commentRangeEnd w:id="56"/>
            <w:r w:rsidRPr="002178DC">
              <w:rPr>
                <w:rStyle w:val="CommentReference"/>
                <w:sz w:val="22"/>
                <w:szCs w:val="22"/>
              </w:rPr>
              <w:commentReference w:id="56"/>
            </w:r>
          </w:p>
          <w:p w14:paraId="0F4F97A3" w14:textId="65C4C17C" w:rsidR="002178DC" w:rsidRPr="002178DC" w:rsidRDefault="6913BE4C">
            <w:pPr>
              <w:cnfStyle w:val="000000000000" w:firstRow="0" w:lastRow="0" w:firstColumn="0" w:lastColumn="0" w:oddVBand="0" w:evenVBand="0" w:oddHBand="0" w:evenHBand="0" w:firstRowFirstColumn="0" w:firstRowLastColumn="0" w:lastRowFirstColumn="0" w:lastRowLastColumn="0"/>
            </w:pPr>
            <w:r>
              <w:t xml:space="preserve">Two technicians to run the cleanroom </w:t>
            </w:r>
            <w:r w:rsidR="69D5F340">
              <w:t xml:space="preserve">facilities </w:t>
            </w:r>
            <w:r>
              <w:t xml:space="preserve">and </w:t>
            </w:r>
            <w:proofErr w:type="gramStart"/>
            <w:r>
              <w:t>Pulsed</w:t>
            </w:r>
            <w:proofErr w:type="gramEnd"/>
            <w:r>
              <w:t xml:space="preserve"> high magnetic fields</w:t>
            </w:r>
          </w:p>
          <w:p w14:paraId="0E9CE018" w14:textId="7AD64B7F" w:rsidR="002178DC" w:rsidRPr="002178DC" w:rsidRDefault="6913BE4C">
            <w:pPr>
              <w:cnfStyle w:val="000000000000" w:firstRow="0" w:lastRow="0" w:firstColumn="0" w:lastColumn="0" w:oddVBand="0" w:evenVBand="0" w:oddHBand="0" w:evenHBand="0" w:firstRowFirstColumn="0" w:firstRowLastColumn="0" w:lastRowFirstColumn="0" w:lastRowLastColumn="0"/>
            </w:pPr>
            <w:r>
              <w:t xml:space="preserve">Two faculty </w:t>
            </w:r>
            <w:proofErr w:type="gramStart"/>
            <w:r>
              <w:t>position</w:t>
            </w:r>
            <w:proofErr w:type="gramEnd"/>
            <w:r>
              <w:t xml:space="preserve"> in Phys and EECS for </w:t>
            </w:r>
            <w:r w:rsidR="517D2CCB">
              <w:t>QISE</w:t>
            </w:r>
            <w:r>
              <w:t xml:space="preserve"> </w:t>
            </w:r>
          </w:p>
        </w:tc>
      </w:tr>
      <w:tr w:rsidR="002178DC" w:rsidRPr="002178DC" w14:paraId="603EE2A0" w14:textId="77777777" w:rsidTr="0FABB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71B7D18" w14:textId="77777777" w:rsidR="002178DC" w:rsidRPr="002178DC" w:rsidRDefault="002178DC">
            <w:r w:rsidRPr="002178DC">
              <w:t>CALSNR</w:t>
            </w:r>
          </w:p>
        </w:tc>
        <w:tc>
          <w:tcPr>
            <w:tcW w:w="3689" w:type="dxa"/>
          </w:tcPr>
          <w:p w14:paraId="049AD1AC" w14:textId="34DBF871" w:rsidR="002178DC" w:rsidRPr="002178DC" w:rsidRDefault="3AADD0CF">
            <w:pPr>
              <w:cnfStyle w:val="000000100000" w:firstRow="0" w:lastRow="0" w:firstColumn="0" w:lastColumn="0" w:oddVBand="0" w:evenVBand="0" w:oddHBand="1" w:evenHBand="0" w:firstRowFirstColumn="0" w:firstRowLastColumn="0" w:lastRowFirstColumn="0" w:lastRowLastColumn="0"/>
            </w:pPr>
            <w:r>
              <w:t>Small but active reclamation and restoration, hydrology</w:t>
            </w:r>
            <w:r w:rsidR="5299181B">
              <w:t xml:space="preserve">, </w:t>
            </w:r>
            <w:r>
              <w:t>ecology</w:t>
            </w:r>
            <w:r w:rsidR="6932EB99">
              <w:t xml:space="preserve"> and natural resource economics</w:t>
            </w:r>
            <w:r>
              <w:t xml:space="preserve">. </w:t>
            </w:r>
          </w:p>
        </w:tc>
        <w:tc>
          <w:tcPr>
            <w:tcW w:w="2338" w:type="dxa"/>
          </w:tcPr>
          <w:p w14:paraId="426A5FB1" w14:textId="0CB84251" w:rsidR="002178DC" w:rsidRPr="002178DC" w:rsidRDefault="3AADD0CF">
            <w:pPr>
              <w:cnfStyle w:val="000000100000" w:firstRow="0" w:lastRow="0" w:firstColumn="0" w:lastColumn="0" w:oddVBand="0" w:evenVBand="0" w:oddHBand="1" w:evenHBand="0" w:firstRowFirstColumn="0" w:firstRowLastColumn="0" w:lastRowFirstColumn="0" w:lastRowLastColumn="0"/>
            </w:pPr>
            <w:r>
              <w:t xml:space="preserve">Expanding expertise in </w:t>
            </w:r>
            <w:proofErr w:type="spellStart"/>
            <w:proofErr w:type="gramStart"/>
            <w:r>
              <w:t>hardrock</w:t>
            </w:r>
            <w:proofErr w:type="spellEnd"/>
            <w:proofErr w:type="gramEnd"/>
            <w:r>
              <w:t xml:space="preserve"> and evaporate mining reclamation</w:t>
            </w:r>
          </w:p>
        </w:tc>
        <w:tc>
          <w:tcPr>
            <w:tcW w:w="2338" w:type="dxa"/>
          </w:tcPr>
          <w:p w14:paraId="05E5E996" w14:textId="0A668351" w:rsidR="002178DC" w:rsidRPr="002178DC" w:rsidRDefault="3AADD0CF">
            <w:pPr>
              <w:cnfStyle w:val="000000100000" w:firstRow="0" w:lastRow="0" w:firstColumn="0" w:lastColumn="0" w:oddVBand="0" w:evenVBand="0" w:oddHBand="1" w:evenHBand="0" w:firstRowFirstColumn="0" w:firstRowLastColumn="0" w:lastRowFirstColumn="0" w:lastRowLastColumn="0"/>
            </w:pPr>
            <w:ins w:id="57" w:author="Roger H. Coupal" w:date="2025-06-30T19:01:00Z">
              <w:r>
                <w:t>Scientist pos</w:t>
              </w:r>
            </w:ins>
            <w:ins w:id="58" w:author="Roger H. Coupal" w:date="2025-06-30T19:02:00Z">
              <w:r>
                <w:t>i</w:t>
              </w:r>
            </w:ins>
            <w:ins w:id="59" w:author="Roger H. Coupal" w:date="2025-06-30T19:01:00Z">
              <w:r>
                <w:t>tions in Soil sc</w:t>
              </w:r>
            </w:ins>
            <w:ins w:id="60" w:author="Roger H. Coupal" w:date="2025-06-30T19:02:00Z">
              <w:r>
                <w:t>ience, and hydrology, as well as social s</w:t>
              </w:r>
            </w:ins>
            <w:ins w:id="61" w:author="Roger H. Coupal" w:date="2025-06-30T19:08:00Z">
              <w:r w:rsidR="6778EFA6">
                <w:t>c</w:t>
              </w:r>
            </w:ins>
            <w:ins w:id="62" w:author="Roger H. Coupal" w:date="2025-06-30T19:02:00Z">
              <w:r>
                <w:t>ience</w:t>
              </w:r>
            </w:ins>
            <w:ins w:id="63" w:author="Roger H. Coupal" w:date="2025-06-30T19:08:00Z">
              <w:r w:rsidR="6D1EF201">
                <w:t>s</w:t>
              </w:r>
            </w:ins>
          </w:p>
        </w:tc>
      </w:tr>
      <w:tr w:rsidR="00E4455E" w:rsidRPr="002178DC" w14:paraId="438DB195" w14:textId="77777777" w:rsidTr="0FABB0BD">
        <w:tc>
          <w:tcPr>
            <w:cnfStyle w:val="001000000000" w:firstRow="0" w:lastRow="0" w:firstColumn="1" w:lastColumn="0" w:oddVBand="0" w:evenVBand="0" w:oddHBand="0" w:evenHBand="0" w:firstRowFirstColumn="0" w:firstRowLastColumn="0" w:lastRowFirstColumn="0" w:lastRowLastColumn="0"/>
            <w:tcW w:w="985" w:type="dxa"/>
          </w:tcPr>
          <w:p w14:paraId="41BE213A" w14:textId="007C5B03" w:rsidR="00E4455E" w:rsidRPr="002178DC" w:rsidRDefault="00E4455E">
            <w:r>
              <w:t>C</w:t>
            </w:r>
            <w:r w:rsidR="00342C2F">
              <w:t>AS</w:t>
            </w:r>
          </w:p>
        </w:tc>
        <w:tc>
          <w:tcPr>
            <w:tcW w:w="3689" w:type="dxa"/>
          </w:tcPr>
          <w:p w14:paraId="360D788D" w14:textId="77777777" w:rsidR="00E4455E" w:rsidRPr="002178DC" w:rsidRDefault="00E4455E">
            <w:pPr>
              <w:cnfStyle w:val="000000000000" w:firstRow="0" w:lastRow="0" w:firstColumn="0" w:lastColumn="0" w:oddVBand="0" w:evenVBand="0" w:oddHBand="0" w:evenHBand="0" w:firstRowFirstColumn="0" w:firstRowLastColumn="0" w:lastRowFirstColumn="0" w:lastRowLastColumn="0"/>
            </w:pPr>
          </w:p>
        </w:tc>
        <w:tc>
          <w:tcPr>
            <w:tcW w:w="2338" w:type="dxa"/>
          </w:tcPr>
          <w:p w14:paraId="3DD681D4" w14:textId="77777777" w:rsidR="00E4455E" w:rsidRPr="002178DC" w:rsidRDefault="00E4455E">
            <w:pPr>
              <w:cnfStyle w:val="000000000000" w:firstRow="0" w:lastRow="0" w:firstColumn="0" w:lastColumn="0" w:oddVBand="0" w:evenVBand="0" w:oddHBand="0" w:evenHBand="0" w:firstRowFirstColumn="0" w:firstRowLastColumn="0" w:lastRowFirstColumn="0" w:lastRowLastColumn="0"/>
            </w:pPr>
          </w:p>
        </w:tc>
        <w:tc>
          <w:tcPr>
            <w:tcW w:w="2338" w:type="dxa"/>
          </w:tcPr>
          <w:p w14:paraId="693F7C3A" w14:textId="77777777" w:rsidR="00E4455E" w:rsidRPr="002178DC" w:rsidRDefault="00E4455E">
            <w:pPr>
              <w:cnfStyle w:val="000000000000" w:firstRow="0" w:lastRow="0" w:firstColumn="0" w:lastColumn="0" w:oddVBand="0" w:evenVBand="0" w:oddHBand="0" w:evenHBand="0" w:firstRowFirstColumn="0" w:firstRowLastColumn="0" w:lastRowFirstColumn="0" w:lastRowLastColumn="0"/>
            </w:pPr>
          </w:p>
        </w:tc>
      </w:tr>
      <w:tr w:rsidR="007E2FDC" w:rsidRPr="002178DC" w14:paraId="063DF786" w14:textId="77777777" w:rsidTr="0FABB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D1B6ACA" w14:textId="5205030A" w:rsidR="007E2FDC" w:rsidRDefault="00F75323">
            <w:r>
              <w:t>OMV</w:t>
            </w:r>
            <w:r w:rsidR="00F111EE">
              <w:t xml:space="preserve"> </w:t>
            </w:r>
          </w:p>
        </w:tc>
        <w:tc>
          <w:tcPr>
            <w:tcW w:w="3689" w:type="dxa"/>
          </w:tcPr>
          <w:p w14:paraId="5FDCAC3C" w14:textId="164A2F37" w:rsidR="007E2FDC" w:rsidRPr="002178DC" w:rsidRDefault="007E2FDC">
            <w:pPr>
              <w:cnfStyle w:val="000000100000" w:firstRow="0" w:lastRow="0" w:firstColumn="0" w:lastColumn="0" w:oddVBand="0" w:evenVBand="0" w:oddHBand="1" w:evenHBand="0" w:firstRowFirstColumn="0" w:firstRowLastColumn="0" w:lastRowFirstColumn="0" w:lastRowLastColumn="0"/>
            </w:pPr>
            <w:r>
              <w:t xml:space="preserve">Seed funding through </w:t>
            </w:r>
            <w:proofErr w:type="spellStart"/>
            <w:r w:rsidR="00E5397F">
              <w:t>BoT</w:t>
            </w:r>
            <w:proofErr w:type="spellEnd"/>
            <w:r w:rsidR="00E5397F">
              <w:t xml:space="preserve"> </w:t>
            </w:r>
            <w:r w:rsidR="006E4984">
              <w:t xml:space="preserve">quasi endowment </w:t>
            </w:r>
            <w:r w:rsidR="00CB669B">
              <w:t>(REDD</w:t>
            </w:r>
            <w:r w:rsidR="008F5A62">
              <w:t>?</w:t>
            </w:r>
            <w:r w:rsidR="00CB669B">
              <w:t xml:space="preserve">) </w:t>
            </w:r>
            <w:r w:rsidR="006E4984">
              <w:t xml:space="preserve">and </w:t>
            </w:r>
            <w:r w:rsidR="00E5397F">
              <w:t xml:space="preserve">the NSF </w:t>
            </w:r>
            <w:r w:rsidR="006E4984">
              <w:t>ART grant</w:t>
            </w:r>
            <w:r w:rsidR="00CB669B">
              <w:t xml:space="preserve"> (REDD)</w:t>
            </w:r>
          </w:p>
        </w:tc>
        <w:tc>
          <w:tcPr>
            <w:tcW w:w="2338" w:type="dxa"/>
          </w:tcPr>
          <w:p w14:paraId="2FC8665F" w14:textId="42A9422E" w:rsidR="007E2FDC" w:rsidRPr="002178DC" w:rsidRDefault="00FA3A16">
            <w:pPr>
              <w:cnfStyle w:val="000000100000" w:firstRow="0" w:lastRow="0" w:firstColumn="0" w:lastColumn="0" w:oddVBand="0" w:evenVBand="0" w:oddHBand="1" w:evenHBand="0" w:firstRowFirstColumn="0" w:firstRowLastColumn="0" w:lastRowFirstColumn="0" w:lastRowLastColumn="0"/>
            </w:pPr>
            <w:r>
              <w:t xml:space="preserve">(Operations) </w:t>
            </w:r>
            <w:r w:rsidR="00781CF3">
              <w:t xml:space="preserve">Major </w:t>
            </w:r>
            <w:r w:rsidR="00BE2017">
              <w:t xml:space="preserve">maintenance funds for </w:t>
            </w:r>
            <w:proofErr w:type="gramStart"/>
            <w:r w:rsidR="00BE2017">
              <w:t>clean</w:t>
            </w:r>
            <w:proofErr w:type="gramEnd"/>
            <w:r w:rsidR="00BE2017">
              <w:t xml:space="preserve"> </w:t>
            </w:r>
            <w:proofErr w:type="gramStart"/>
            <w:r w:rsidR="00BE2017">
              <w:lastRenderedPageBreak/>
              <w:t>laboratory</w:t>
            </w:r>
            <w:proofErr w:type="gramEnd"/>
            <w:r w:rsidR="00BE2017">
              <w:t xml:space="preserve"> and </w:t>
            </w:r>
            <w:r w:rsidR="00D05D3F">
              <w:t>Minerals Assay Lab</w:t>
            </w:r>
          </w:p>
        </w:tc>
        <w:tc>
          <w:tcPr>
            <w:tcW w:w="2338" w:type="dxa"/>
          </w:tcPr>
          <w:p w14:paraId="360C058E" w14:textId="5F89A317" w:rsidR="003D77DC" w:rsidRPr="002178DC" w:rsidRDefault="00CB669B">
            <w:pPr>
              <w:cnfStyle w:val="000000100000" w:firstRow="0" w:lastRow="0" w:firstColumn="0" w:lastColumn="0" w:oddVBand="0" w:evenVBand="0" w:oddHBand="1" w:evenHBand="0" w:firstRowFirstColumn="0" w:firstRowLastColumn="0" w:lastRowFirstColumn="0" w:lastRowLastColumn="0"/>
            </w:pPr>
            <w:r>
              <w:lastRenderedPageBreak/>
              <w:t xml:space="preserve">(REDD) </w:t>
            </w:r>
            <w:r w:rsidR="006E4984">
              <w:t xml:space="preserve">A </w:t>
            </w:r>
            <w:r w:rsidR="00BC3DA7">
              <w:t xml:space="preserve">staff position in </w:t>
            </w:r>
            <w:proofErr w:type="gramStart"/>
            <w:r w:rsidR="00BC3DA7">
              <w:t xml:space="preserve">OISP </w:t>
            </w:r>
            <w:r w:rsidR="004161E0">
              <w:t>for</w:t>
            </w:r>
            <w:proofErr w:type="gramEnd"/>
            <w:r w:rsidR="004161E0">
              <w:t xml:space="preserve"> </w:t>
            </w:r>
            <w:r w:rsidR="00E5397F">
              <w:t>focused on</w:t>
            </w:r>
            <w:r w:rsidR="004161E0">
              <w:t xml:space="preserve"> </w:t>
            </w:r>
            <w:r w:rsidR="004161E0">
              <w:lastRenderedPageBreak/>
              <w:t>industry collaboration</w:t>
            </w:r>
            <w:r w:rsidR="00366DB1">
              <w:t>s</w:t>
            </w:r>
            <w:r w:rsidR="004161E0">
              <w:t xml:space="preserve"> in </w:t>
            </w:r>
            <w:r w:rsidR="00366DB1">
              <w:t>mining and energy</w:t>
            </w:r>
          </w:p>
        </w:tc>
      </w:tr>
    </w:tbl>
    <w:p w14:paraId="6317A45A" w14:textId="5FFE0E8F" w:rsidR="5E81D2EE" w:rsidRDefault="5E81D2EE" w:rsidP="5E81D2EE"/>
    <w:sectPr w:rsidR="5E81D2EE" w:rsidSect="004822F0">
      <w:headerReference w:type="even" r:id="rId17"/>
      <w:headerReference w:type="default" r:id="rId18"/>
      <w:footerReference w:type="default" r:id="rId19"/>
      <w:headerReference w:type="first" r:id="rId20"/>
      <w:pgSz w:w="12240" w:h="15840"/>
      <w:pgMar w:top="864" w:right="864" w:bottom="864"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Joe Biasi" w:date="2025-06-24T20:39:00Z" w:initials="JB">
    <w:p w14:paraId="4B004253" w14:textId="557C597C" w:rsidR="00190B3F" w:rsidRDefault="00190B3F">
      <w:pPr>
        <w:pStyle w:val="CommentText"/>
      </w:pPr>
      <w:r>
        <w:rPr>
          <w:rStyle w:val="CommentReference"/>
        </w:rPr>
        <w:annotationRef/>
      </w:r>
      <w:r w:rsidRPr="3E343911">
        <w:t>REEs are also critical minerals, not their own group</w:t>
      </w:r>
    </w:p>
  </w:comment>
  <w:comment w:id="2" w:author="Parag Chitnis" w:date="2025-06-29T12:10:00Z" w:initials="PC">
    <w:p w14:paraId="704086FF" w14:textId="5B4064A8" w:rsidR="00190B3F" w:rsidRDefault="00190B3F">
      <w:pPr>
        <w:pStyle w:val="CommentText"/>
      </w:pPr>
      <w:r>
        <w:rPr>
          <w:rStyle w:val="CommentReference"/>
        </w:rPr>
        <w:annotationRef/>
      </w:r>
      <w:r w:rsidRPr="40A978E4">
        <w:t>Agreed. That's why 'including was added). See more explicit changes.</w:t>
      </w:r>
    </w:p>
  </w:comment>
  <w:comment w:id="17" w:author="Parag Chitnis" w:date="2025-06-30T07:48:00Z" w:initials="PC">
    <w:p w14:paraId="2E79A99A" w14:textId="176C6546" w:rsidR="00190B3F" w:rsidRDefault="00190B3F">
      <w:pPr>
        <w:pStyle w:val="CommentText"/>
      </w:pPr>
      <w:r>
        <w:rPr>
          <w:rStyle w:val="CommentReference"/>
        </w:rPr>
        <w:annotationRef/>
      </w:r>
      <w:r w:rsidRPr="59320730">
        <w:t>Added based on Ed's comment. WIll appreciate input from others, particularly CEPS, SOC and SER. Thanks.</w:t>
      </w:r>
    </w:p>
  </w:comment>
  <w:comment w:id="42" w:author="Caleb Matthew Hill" w:date="2025-06-24T13:01:00Z" w:initials="CH">
    <w:p w14:paraId="59C456D4" w14:textId="4F2FF9B2" w:rsidR="00190B3F" w:rsidRDefault="00190B3F">
      <w:pPr>
        <w:pStyle w:val="CommentText"/>
      </w:pPr>
      <w:r>
        <w:rPr>
          <w:rStyle w:val="CommentReference"/>
        </w:rPr>
        <w:annotationRef/>
      </w:r>
      <w:r w:rsidRPr="7EA5A171">
        <w:t xml:space="preserve">The team should be aware of the METALLIC program: </w:t>
      </w:r>
      <w:hyperlink r:id="rId1">
        <w:r w:rsidRPr="59BC3BC4">
          <w:rPr>
            <w:rStyle w:val="Hyperlink"/>
          </w:rPr>
          <w:t>https://netl.doe.gov/metallic</w:t>
        </w:r>
      </w:hyperlink>
      <w:r w:rsidRPr="2B2DA2C9">
        <w:t>.Their focus is TRL 3-6 translation for critical mineral/material technologies and is based across 9 national labs. They would effectively be competition for piloting/scale-up efforts. Efforts at INL will be focused on separations, and could be a valuable partner for UW/Wyoming based technologies.</w:t>
      </w:r>
    </w:p>
  </w:comment>
  <w:comment w:id="43" w:author="Parag Chitnis" w:date="2025-06-29T13:24:00Z" w:initials="PC">
    <w:p w14:paraId="43759254" w14:textId="4DD137B4" w:rsidR="00190B3F" w:rsidRDefault="00190B3F">
      <w:pPr>
        <w:pStyle w:val="CommentText"/>
      </w:pPr>
      <w:r>
        <w:rPr>
          <w:rStyle w:val="CommentReference"/>
        </w:rPr>
        <w:annotationRef/>
      </w:r>
      <w:r w:rsidRPr="0ED42937">
        <w:t xml:space="preserve">Agreed. </w:t>
      </w:r>
    </w:p>
  </w:comment>
  <w:comment w:id="44" w:author="Parag Chitnis" w:date="2025-06-29T13:25:00Z" w:initials="PC">
    <w:p w14:paraId="447EBF25" w14:textId="5CB6AD80" w:rsidR="00190B3F" w:rsidRDefault="00190B3F">
      <w:pPr>
        <w:pStyle w:val="CommentText"/>
      </w:pPr>
      <w:r>
        <w:rPr>
          <w:rStyle w:val="CommentReference"/>
        </w:rPr>
        <w:annotationRef/>
      </w:r>
      <w:r w:rsidRPr="54908934">
        <w:t>We should be supporting the work going to the pilots (e.g. INL or industry ones)</w:t>
      </w:r>
    </w:p>
  </w:comment>
  <w:comment w:id="45" w:author="Caleb Matthew Hill" w:date="2025-06-30T09:46:00Z" w:initials="CH">
    <w:p w14:paraId="58395EA8" w14:textId="02A7739B" w:rsidR="00190B3F" w:rsidRDefault="00190B3F">
      <w:pPr>
        <w:pStyle w:val="CommentText"/>
      </w:pPr>
      <w:r>
        <w:rPr>
          <w:rStyle w:val="CommentReference"/>
        </w:rPr>
        <w:annotationRef/>
      </w:r>
      <w:r w:rsidRPr="599FA6ED">
        <w:t>I agree. Efforts to support the translation or engagement of UW-originated projects within these wider initiatives would be great.</w:t>
      </w:r>
    </w:p>
  </w:comment>
  <w:comment w:id="46" w:author="Caleb Matthew Hill" w:date="2025-06-24T12:55:00Z" w:initials="CH">
    <w:p w14:paraId="223D18B7" w14:textId="6C386855" w:rsidR="00190B3F" w:rsidRDefault="00190B3F">
      <w:pPr>
        <w:pStyle w:val="CommentText"/>
      </w:pPr>
      <w:r>
        <w:rPr>
          <w:rStyle w:val="CommentReference"/>
        </w:rPr>
        <w:annotationRef/>
      </w:r>
      <w:r w:rsidRPr="5601EAA2">
        <w:t xml:space="preserve">Care needs to be taken to make this or similar efforts distinct from the existing CMI Hub: </w:t>
      </w:r>
      <w:hyperlink r:id="rId2">
        <w:r w:rsidRPr="788730AF">
          <w:rPr>
            <w:rStyle w:val="Hyperlink"/>
          </w:rPr>
          <w:t>https://www.ameslab.gov/cmi</w:t>
        </w:r>
      </w:hyperlink>
      <w:r w:rsidRPr="2ACC45F0">
        <w:t xml:space="preserve">. This is a research hub that spans separations and materials production. Our startup is an affiliate member of CMI, but there's not other UW engagement to my knowledge. </w:t>
      </w:r>
    </w:p>
  </w:comment>
  <w:comment w:id="47" w:author="Parag Chitnis" w:date="2025-06-29T12:12:00Z" w:initials="PC">
    <w:p w14:paraId="7D37FDE8" w14:textId="529D48A3" w:rsidR="00190B3F" w:rsidRDefault="00190B3F">
      <w:pPr>
        <w:pStyle w:val="CommentText"/>
      </w:pPr>
      <w:r>
        <w:rPr>
          <w:rStyle w:val="CommentReference"/>
        </w:rPr>
        <w:annotationRef/>
      </w:r>
      <w:r w:rsidRPr="094543C6">
        <w:t>Agreed. Other suggested name is collaboratory.</w:t>
      </w:r>
    </w:p>
  </w:comment>
  <w:comment w:id="48" w:author="Roger H. Coupal" w:date="1900-01-01T00:00:00Z" w:initials="RC">
    <w:p w14:paraId="47E0E3D2" w14:textId="5030A245" w:rsidR="00CE640B" w:rsidRDefault="00CE640B">
      <w:pPr>
        <w:pStyle w:val="CommentText"/>
      </w:pPr>
      <w:r>
        <w:rPr>
          <w:rStyle w:val="CommentReference"/>
        </w:rPr>
        <w:annotationRef/>
      </w:r>
      <w:r w:rsidRPr="04389D34">
        <w:t>All sounds good. However, I think we need to consider reclamation and abandoned mine land  remediation along with these programs. Currently AML is funded by $0.31 / per short ton of coal. If we are serious in expanding critical materials all mining need needs contribute to an AML type program. Just to make people understand this the AML uranium mine reclamation and restoration project our group is working on is funded by coal production. There is no AML type program for uranium.  The National Association for Directors of  Abandoned Mine Land programs. Has been pushing this for years to no avail by either political party.</w:t>
      </w:r>
    </w:p>
  </w:comment>
  <w:comment w:id="51" w:author="Caleb Matthew Hill" w:date="2025-06-24T14:23:00Z" w:initials="CH">
    <w:p w14:paraId="271601D9" w14:textId="033E6CDE" w:rsidR="00190B3F" w:rsidRDefault="00190B3F">
      <w:pPr>
        <w:pStyle w:val="CommentText"/>
      </w:pPr>
      <w:r>
        <w:rPr>
          <w:rStyle w:val="CommentReference"/>
        </w:rPr>
        <w:annotationRef/>
      </w:r>
      <w:r w:rsidRPr="471264A6">
        <w:t>What will the equipment ask(s) be? On the separation side, the largest core facility gap currently is elemental analysis (ICP-MS).</w:t>
      </w:r>
    </w:p>
    <w:p w14:paraId="1439463E" w14:textId="0EF14082" w:rsidR="00190B3F" w:rsidRDefault="00190B3F">
      <w:pPr>
        <w:pStyle w:val="CommentText"/>
      </w:pPr>
    </w:p>
    <w:p w14:paraId="36C118CB" w14:textId="121E18D1" w:rsidR="00190B3F" w:rsidRDefault="00190B3F">
      <w:pPr>
        <w:pStyle w:val="CommentText"/>
      </w:pPr>
      <w:r w:rsidRPr="4C6E8ED2">
        <w:t>Materials science researchers would benefit greatly from improved X-Ray Photoelectron Spectroscopy (XPS) capabilities.</w:t>
      </w:r>
    </w:p>
  </w:comment>
  <w:comment w:id="52" w:author="Joe Biasi" w:date="2025-06-24T21:07:00Z" w:initials="JB">
    <w:p w14:paraId="3510EE72" w14:textId="74A55405" w:rsidR="00190B3F" w:rsidRDefault="00190B3F">
      <w:pPr>
        <w:pStyle w:val="CommentText"/>
      </w:pPr>
      <w:r>
        <w:rPr>
          <w:rStyle w:val="CommentReference"/>
        </w:rPr>
        <w:annotationRef/>
      </w:r>
      <w:r w:rsidRPr="4D9D27EB">
        <w:t>The Assay lab will need support for a lab tech for the first couple of years, this is separate from the permanent lab director position (see below).</w:t>
      </w:r>
    </w:p>
  </w:comment>
  <w:comment w:id="53" w:author="Holly Krutka" w:date="2025-06-24T16:47:00Z" w:initials="HK">
    <w:p w14:paraId="3126D3E2" w14:textId="4CF6B252" w:rsidR="00190B3F" w:rsidRDefault="00190B3F">
      <w:pPr>
        <w:pStyle w:val="CommentText"/>
      </w:pPr>
      <w:r>
        <w:rPr>
          <w:rStyle w:val="CommentReference"/>
        </w:rPr>
        <w:annotationRef/>
      </w:r>
      <w:r w:rsidRPr="6D01FFA5">
        <w:t>SER and CBME already planned to launch this search in the fall</w:t>
      </w:r>
    </w:p>
  </w:comment>
  <w:comment w:id="54" w:author="Parag Chitnis" w:date="2025-06-29T12:14:00Z" w:initials="PC">
    <w:p w14:paraId="1CCD11D4" w14:textId="32C86F9E" w:rsidR="00190B3F" w:rsidRDefault="00190B3F">
      <w:pPr>
        <w:pStyle w:val="CommentText"/>
      </w:pPr>
      <w:r>
        <w:rPr>
          <w:rStyle w:val="CommentReference"/>
        </w:rPr>
        <w:annotationRef/>
      </w:r>
      <w:r w:rsidRPr="282F0E36">
        <w:t xml:space="preserve">In that case, we should remove this from here. </w:t>
      </w:r>
    </w:p>
  </w:comment>
  <w:comment w:id="55" w:author="Joe Biasi" w:date="2025-06-24T20:35:00Z" w:initials="JB">
    <w:p w14:paraId="783492BB" w14:textId="0984AA1F" w:rsidR="00190B3F" w:rsidRDefault="00190B3F">
      <w:pPr>
        <w:pStyle w:val="CommentText"/>
      </w:pPr>
      <w:r>
        <w:rPr>
          <w:rStyle w:val="CommentReference"/>
        </w:rPr>
        <w:annotationRef/>
      </w:r>
      <w:r w:rsidRPr="397F7AC8">
        <w:t>Probably $250k in renovation, rough estimate.</w:t>
      </w:r>
    </w:p>
  </w:comment>
  <w:comment w:id="56" w:author="Caleb Matthew Hill" w:date="2025-06-24T12:44:00Z" w:initials="CH">
    <w:p w14:paraId="79561C0B" w14:textId="3D93CE66" w:rsidR="00190B3F" w:rsidRDefault="00190B3F">
      <w:pPr>
        <w:pStyle w:val="CommentText"/>
      </w:pPr>
      <w:r>
        <w:rPr>
          <w:rStyle w:val="CommentReference"/>
        </w:rPr>
        <w:annotationRef/>
      </w:r>
      <w:r w:rsidRPr="3483B99F">
        <w:t>Assuming we start seeing some released...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004253" w15:done="0"/>
  <w15:commentEx w15:paraId="704086FF" w15:paraIdParent="4B004253" w15:done="0"/>
  <w15:commentEx w15:paraId="2E79A99A" w15:done="0"/>
  <w15:commentEx w15:paraId="59C456D4" w15:done="0"/>
  <w15:commentEx w15:paraId="43759254" w15:paraIdParent="59C456D4" w15:done="0"/>
  <w15:commentEx w15:paraId="447EBF25" w15:paraIdParent="59C456D4" w15:done="0"/>
  <w15:commentEx w15:paraId="58395EA8" w15:paraIdParent="59C456D4" w15:done="0"/>
  <w15:commentEx w15:paraId="223D18B7" w15:done="0"/>
  <w15:commentEx w15:paraId="7D37FDE8" w15:paraIdParent="223D18B7" w15:done="0"/>
  <w15:commentEx w15:paraId="47E0E3D2" w15:done="0"/>
  <w15:commentEx w15:paraId="36C118CB" w15:done="0"/>
  <w15:commentEx w15:paraId="3510EE72" w15:done="0"/>
  <w15:commentEx w15:paraId="3126D3E2" w15:done="0"/>
  <w15:commentEx w15:paraId="1CCD11D4" w15:paraIdParent="3126D3E2" w15:done="0"/>
  <w15:commentEx w15:paraId="783492BB" w15:done="0"/>
  <w15:commentEx w15:paraId="79561C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478E30" w16cex:dateUtc="2025-06-25T04:39:00Z"/>
  <w16cex:commentExtensible w16cex:durableId="42F8952C" w16cex:dateUtc="2025-06-29T18:10:00Z"/>
  <w16cex:commentExtensible w16cex:durableId="60A93926" w16cex:dateUtc="2025-06-30T13:48:00Z"/>
  <w16cex:commentExtensible w16cex:durableId="32A1F8EB" w16cex:dateUtc="2025-06-24T19:01:00Z"/>
  <w16cex:commentExtensible w16cex:durableId="56C5428F" w16cex:dateUtc="2025-06-29T19:24:00Z"/>
  <w16cex:commentExtensible w16cex:durableId="0AF18A1D" w16cex:dateUtc="2025-06-29T19:25:00Z"/>
  <w16cex:commentExtensible w16cex:durableId="772A94B1" w16cex:dateUtc="2025-06-30T15:46:00Z"/>
  <w16cex:commentExtensible w16cex:durableId="503C5EA8" w16cex:dateUtc="2025-06-24T18:55:00Z"/>
  <w16cex:commentExtensible w16cex:durableId="16A0A6AC" w16cex:dateUtc="2025-06-29T18:12:00Z"/>
  <w16cex:commentExtensible w16cex:durableId="03B1931B" w16cex:dateUtc="2025-06-30T18:56:00Z"/>
  <w16cex:commentExtensible w16cex:durableId="22F07C64" w16cex:dateUtc="2025-06-24T20:23:00Z"/>
  <w16cex:commentExtensible w16cex:durableId="52EBF257" w16cex:dateUtc="2025-06-25T05:07:00Z"/>
  <w16cex:commentExtensible w16cex:durableId="0E5BDDBC" w16cex:dateUtc="2025-06-24T22:47:00Z"/>
  <w16cex:commentExtensible w16cex:durableId="2E5EB285" w16cex:dateUtc="2025-06-29T18:14:00Z"/>
  <w16cex:commentExtensible w16cex:durableId="577BF72D" w16cex:dateUtc="2025-06-25T04:35:00Z"/>
  <w16cex:commentExtensible w16cex:durableId="02AEF8CA" w16cex:dateUtc="2025-06-24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004253" w16cid:durableId="34478E30"/>
  <w16cid:commentId w16cid:paraId="704086FF" w16cid:durableId="42F8952C"/>
  <w16cid:commentId w16cid:paraId="2E79A99A" w16cid:durableId="60A93926"/>
  <w16cid:commentId w16cid:paraId="59C456D4" w16cid:durableId="32A1F8EB"/>
  <w16cid:commentId w16cid:paraId="43759254" w16cid:durableId="56C5428F"/>
  <w16cid:commentId w16cid:paraId="447EBF25" w16cid:durableId="0AF18A1D"/>
  <w16cid:commentId w16cid:paraId="58395EA8" w16cid:durableId="772A94B1"/>
  <w16cid:commentId w16cid:paraId="223D18B7" w16cid:durableId="503C5EA8"/>
  <w16cid:commentId w16cid:paraId="7D37FDE8" w16cid:durableId="16A0A6AC"/>
  <w16cid:commentId w16cid:paraId="47E0E3D2" w16cid:durableId="03B1931B"/>
  <w16cid:commentId w16cid:paraId="36C118CB" w16cid:durableId="22F07C64"/>
  <w16cid:commentId w16cid:paraId="3510EE72" w16cid:durableId="52EBF257"/>
  <w16cid:commentId w16cid:paraId="3126D3E2" w16cid:durableId="0E5BDDBC"/>
  <w16cid:commentId w16cid:paraId="1CCD11D4" w16cid:durableId="2E5EB285"/>
  <w16cid:commentId w16cid:paraId="783492BB" w16cid:durableId="577BF72D"/>
  <w16cid:commentId w16cid:paraId="79561C0B" w16cid:durableId="02AEF8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3AC51" w14:textId="77777777" w:rsidR="002D22D8" w:rsidRDefault="002D22D8" w:rsidP="00290A72">
      <w:r>
        <w:separator/>
      </w:r>
    </w:p>
  </w:endnote>
  <w:endnote w:type="continuationSeparator" w:id="0">
    <w:p w14:paraId="5B2571AF" w14:textId="77777777" w:rsidR="002D22D8" w:rsidRDefault="002D22D8" w:rsidP="00290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500"/>
      <w:gridCol w:w="3500"/>
      <w:gridCol w:w="3500"/>
    </w:tblGrid>
    <w:tr w:rsidR="5E81D2EE" w14:paraId="431EF193" w14:textId="77777777" w:rsidTr="5E81D2EE">
      <w:trPr>
        <w:trHeight w:val="300"/>
      </w:trPr>
      <w:tc>
        <w:tcPr>
          <w:tcW w:w="3500" w:type="dxa"/>
        </w:tcPr>
        <w:p w14:paraId="4F2D88F3" w14:textId="7FE216E7" w:rsidR="5E81D2EE" w:rsidRDefault="5E81D2EE" w:rsidP="5E81D2EE">
          <w:pPr>
            <w:pStyle w:val="Header"/>
            <w:ind w:left="-115"/>
          </w:pPr>
        </w:p>
      </w:tc>
      <w:tc>
        <w:tcPr>
          <w:tcW w:w="3500" w:type="dxa"/>
        </w:tcPr>
        <w:p w14:paraId="78743ACB" w14:textId="46C597C2" w:rsidR="5E81D2EE" w:rsidRDefault="5E81D2EE" w:rsidP="5E81D2EE">
          <w:pPr>
            <w:pStyle w:val="Header"/>
            <w:jc w:val="center"/>
          </w:pPr>
          <w:r>
            <w:fldChar w:fldCharType="begin"/>
          </w:r>
          <w:r>
            <w:instrText>PAGE</w:instrText>
          </w:r>
          <w:r>
            <w:fldChar w:fldCharType="separate"/>
          </w:r>
          <w:r w:rsidR="000622EB">
            <w:rPr>
              <w:noProof/>
            </w:rPr>
            <w:t>1</w:t>
          </w:r>
          <w:r>
            <w:fldChar w:fldCharType="end"/>
          </w:r>
        </w:p>
        <w:p w14:paraId="0EBE82FD" w14:textId="0458EC3A" w:rsidR="5E81D2EE" w:rsidRDefault="5E81D2EE" w:rsidP="5E81D2EE">
          <w:pPr>
            <w:pStyle w:val="Header"/>
            <w:jc w:val="center"/>
          </w:pPr>
        </w:p>
      </w:tc>
      <w:tc>
        <w:tcPr>
          <w:tcW w:w="3500" w:type="dxa"/>
        </w:tcPr>
        <w:p w14:paraId="3E23CCD1" w14:textId="2DD12401" w:rsidR="5E81D2EE" w:rsidRDefault="5E81D2EE" w:rsidP="5E81D2EE">
          <w:pPr>
            <w:pStyle w:val="Header"/>
            <w:ind w:right="-115"/>
            <w:jc w:val="right"/>
          </w:pPr>
        </w:p>
      </w:tc>
    </w:tr>
  </w:tbl>
  <w:p w14:paraId="38DF4955" w14:textId="1B39DB3A" w:rsidR="5E81D2EE" w:rsidRDefault="5E81D2EE" w:rsidP="5E81D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B4045" w14:textId="77777777" w:rsidR="002D22D8" w:rsidRDefault="002D22D8" w:rsidP="00290A72">
      <w:r>
        <w:separator/>
      </w:r>
    </w:p>
  </w:footnote>
  <w:footnote w:type="continuationSeparator" w:id="0">
    <w:p w14:paraId="072EFF53" w14:textId="77777777" w:rsidR="002D22D8" w:rsidRDefault="002D22D8" w:rsidP="00290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83F06" w14:textId="2F08B3C5" w:rsidR="00290A72" w:rsidRDefault="00000000">
    <w:pPr>
      <w:pStyle w:val="Header"/>
    </w:pPr>
    <w:r>
      <w:rPr>
        <w:noProof/>
      </w:rPr>
      <w:pict w14:anchorId="7BE562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9333157" o:spid="_x0000_s1027" type="#_x0000_t136" style="position:absolute;margin-left:0;margin-top:0;width:520.05pt;height:220.6pt;rotation:315;z-index:-251658239;mso-wrap-edited:f;mso-position-horizontal:center;mso-position-horizontal-relative:margin;mso-position-vertical:center;mso-position-vertical-relative:margin" o:allowincell="f" fillcolor="silver" stroked="f">
          <v:textpath style="font-family:&quot;Calibri&quot;;font-size:1pt;font-weight:bold"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28C5E" w14:textId="75E56BF6" w:rsidR="00290A72" w:rsidRDefault="00000000" w:rsidP="5E81D2EE">
    <w:pPr>
      <w:pStyle w:val="Header"/>
      <w:jc w:val="right"/>
      <w:rPr>
        <w:highlight w:val="yellow"/>
      </w:rPr>
    </w:pPr>
    <w:r>
      <w:rPr>
        <w:noProof/>
      </w:rPr>
      <w:pict w14:anchorId="7D6BC4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9333158" o:spid="_x0000_s1026" type="#_x0000_t136" style="position:absolute;left:0;text-align:left;margin-left:0;margin-top:0;width:520.05pt;height:220.6pt;rotation:315;z-index:-251658238;mso-wrap-edited:f;mso-position-horizontal:center;mso-position-horizontal-relative:margin;mso-position-vertical:center;mso-position-vertical-relative:margin" o:allowincell="f" fillcolor="silver" stroked="f">
          <v:textpath style="font-family:&quot;Calibri&quot;;font-size:1pt;font-weight:bold"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3D433" w14:textId="5B5216AC" w:rsidR="00290A72" w:rsidRDefault="00000000">
    <w:pPr>
      <w:pStyle w:val="Header"/>
    </w:pPr>
    <w:ins w:id="64" w:author="Parag Chitnis" w:date="2025-06-06T15:28:00Z" w16du:dateUtc="2025-06-06T21:28:00Z">
      <w:r>
        <w:rPr>
          <w:noProof/>
        </w:rPr>
        <w:pict w14:anchorId="773CA3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9333156" o:spid="_x0000_s1025" type="#_x0000_t136" style="position:absolute;margin-left:0;margin-top:0;width:520.05pt;height:220.6pt;rotation:315;z-index:-251658240;mso-wrap-edited:f;mso-position-horizontal:center;mso-position-horizontal-relative:margin;mso-position-vertical:center;mso-position-vertical-relative:margin" o:allowincell="f" fillcolor="silver" stroked="f">
            <v:textpath style="font-family:&quot;Calibri&quot;;font-size:1pt;font-weight:bold" string="DRAFT"/>
            <w10:wrap anchorx="margin" anchory="margin"/>
          </v:shape>
        </w:pic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1009"/>
    <w:multiLevelType w:val="hybridMultilevel"/>
    <w:tmpl w:val="BAAC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E57D4"/>
    <w:multiLevelType w:val="hybridMultilevel"/>
    <w:tmpl w:val="54A0E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1845F7"/>
    <w:multiLevelType w:val="multilevel"/>
    <w:tmpl w:val="A99C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32482"/>
    <w:multiLevelType w:val="hybridMultilevel"/>
    <w:tmpl w:val="FFFFFFFF"/>
    <w:lvl w:ilvl="0" w:tplc="3200797A">
      <w:start w:val="1"/>
      <w:numFmt w:val="bullet"/>
      <w:lvlText w:val=""/>
      <w:lvlJc w:val="left"/>
      <w:pPr>
        <w:ind w:left="720" w:hanging="360"/>
      </w:pPr>
      <w:rPr>
        <w:rFonts w:ascii="Symbol" w:hAnsi="Symbol" w:hint="default"/>
      </w:rPr>
    </w:lvl>
    <w:lvl w:ilvl="1" w:tplc="B1A81440">
      <w:start w:val="1"/>
      <w:numFmt w:val="bullet"/>
      <w:lvlText w:val="o"/>
      <w:lvlJc w:val="left"/>
      <w:pPr>
        <w:ind w:left="1440" w:hanging="360"/>
      </w:pPr>
      <w:rPr>
        <w:rFonts w:ascii="Courier New" w:hAnsi="Courier New" w:hint="default"/>
      </w:rPr>
    </w:lvl>
    <w:lvl w:ilvl="2" w:tplc="2AD20640">
      <w:start w:val="1"/>
      <w:numFmt w:val="bullet"/>
      <w:lvlText w:val=""/>
      <w:lvlJc w:val="left"/>
      <w:pPr>
        <w:ind w:left="2160" w:hanging="360"/>
      </w:pPr>
      <w:rPr>
        <w:rFonts w:ascii="Wingdings" w:hAnsi="Wingdings" w:hint="default"/>
      </w:rPr>
    </w:lvl>
    <w:lvl w:ilvl="3" w:tplc="183AB29A">
      <w:start w:val="1"/>
      <w:numFmt w:val="bullet"/>
      <w:lvlText w:val=""/>
      <w:lvlJc w:val="left"/>
      <w:pPr>
        <w:ind w:left="2880" w:hanging="360"/>
      </w:pPr>
      <w:rPr>
        <w:rFonts w:ascii="Symbol" w:hAnsi="Symbol" w:hint="default"/>
      </w:rPr>
    </w:lvl>
    <w:lvl w:ilvl="4" w:tplc="72661DB4">
      <w:start w:val="1"/>
      <w:numFmt w:val="bullet"/>
      <w:lvlText w:val="o"/>
      <w:lvlJc w:val="left"/>
      <w:pPr>
        <w:ind w:left="3600" w:hanging="360"/>
      </w:pPr>
      <w:rPr>
        <w:rFonts w:ascii="Courier New" w:hAnsi="Courier New" w:hint="default"/>
      </w:rPr>
    </w:lvl>
    <w:lvl w:ilvl="5" w:tplc="EC32C8E2">
      <w:start w:val="1"/>
      <w:numFmt w:val="bullet"/>
      <w:lvlText w:val=""/>
      <w:lvlJc w:val="left"/>
      <w:pPr>
        <w:ind w:left="4320" w:hanging="360"/>
      </w:pPr>
      <w:rPr>
        <w:rFonts w:ascii="Wingdings" w:hAnsi="Wingdings" w:hint="default"/>
      </w:rPr>
    </w:lvl>
    <w:lvl w:ilvl="6" w:tplc="24541E72">
      <w:start w:val="1"/>
      <w:numFmt w:val="bullet"/>
      <w:lvlText w:val=""/>
      <w:lvlJc w:val="left"/>
      <w:pPr>
        <w:ind w:left="5040" w:hanging="360"/>
      </w:pPr>
      <w:rPr>
        <w:rFonts w:ascii="Symbol" w:hAnsi="Symbol" w:hint="default"/>
      </w:rPr>
    </w:lvl>
    <w:lvl w:ilvl="7" w:tplc="3D8448E2">
      <w:start w:val="1"/>
      <w:numFmt w:val="bullet"/>
      <w:lvlText w:val="o"/>
      <w:lvlJc w:val="left"/>
      <w:pPr>
        <w:ind w:left="5760" w:hanging="360"/>
      </w:pPr>
      <w:rPr>
        <w:rFonts w:ascii="Courier New" w:hAnsi="Courier New" w:hint="default"/>
      </w:rPr>
    </w:lvl>
    <w:lvl w:ilvl="8" w:tplc="607E26CE">
      <w:start w:val="1"/>
      <w:numFmt w:val="bullet"/>
      <w:lvlText w:val=""/>
      <w:lvlJc w:val="left"/>
      <w:pPr>
        <w:ind w:left="6480" w:hanging="360"/>
      </w:pPr>
      <w:rPr>
        <w:rFonts w:ascii="Wingdings" w:hAnsi="Wingdings" w:hint="default"/>
      </w:rPr>
    </w:lvl>
  </w:abstractNum>
  <w:abstractNum w:abstractNumId="4" w15:restartNumberingAfterBreak="0">
    <w:nsid w:val="105D023F"/>
    <w:multiLevelType w:val="multilevel"/>
    <w:tmpl w:val="D2C2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6008E"/>
    <w:multiLevelType w:val="multilevel"/>
    <w:tmpl w:val="FF7277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05A6131"/>
    <w:multiLevelType w:val="multilevel"/>
    <w:tmpl w:val="CCDC8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020CA"/>
    <w:multiLevelType w:val="multilevel"/>
    <w:tmpl w:val="5E12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F2622"/>
    <w:multiLevelType w:val="multilevel"/>
    <w:tmpl w:val="2168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57ED5"/>
    <w:multiLevelType w:val="multilevel"/>
    <w:tmpl w:val="0FE8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63622"/>
    <w:multiLevelType w:val="multilevel"/>
    <w:tmpl w:val="08087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13898"/>
    <w:multiLevelType w:val="hybridMultilevel"/>
    <w:tmpl w:val="B1D0F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8A4261"/>
    <w:multiLevelType w:val="multilevel"/>
    <w:tmpl w:val="A52C2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7FF4682"/>
    <w:multiLevelType w:val="hybridMultilevel"/>
    <w:tmpl w:val="12F22C8E"/>
    <w:lvl w:ilvl="0" w:tplc="04090015">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A7779A"/>
    <w:multiLevelType w:val="hybridMultilevel"/>
    <w:tmpl w:val="C85CEB10"/>
    <w:lvl w:ilvl="0" w:tplc="04090015">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C32DDE"/>
    <w:multiLevelType w:val="hybridMultilevel"/>
    <w:tmpl w:val="FFFFFFFF"/>
    <w:lvl w:ilvl="0" w:tplc="F8C8BD9A">
      <w:start w:val="1"/>
      <w:numFmt w:val="bullet"/>
      <w:lvlText w:val=""/>
      <w:lvlJc w:val="left"/>
      <w:pPr>
        <w:ind w:left="720" w:hanging="360"/>
      </w:pPr>
      <w:rPr>
        <w:rFonts w:ascii="Symbol" w:hAnsi="Symbol" w:hint="default"/>
      </w:rPr>
    </w:lvl>
    <w:lvl w:ilvl="1" w:tplc="3B6645FA">
      <w:start w:val="1"/>
      <w:numFmt w:val="bullet"/>
      <w:lvlText w:val="o"/>
      <w:lvlJc w:val="left"/>
      <w:pPr>
        <w:ind w:left="1440" w:hanging="360"/>
      </w:pPr>
      <w:rPr>
        <w:rFonts w:ascii="Courier New" w:hAnsi="Courier New" w:hint="default"/>
      </w:rPr>
    </w:lvl>
    <w:lvl w:ilvl="2" w:tplc="F334C4B8">
      <w:start w:val="1"/>
      <w:numFmt w:val="bullet"/>
      <w:lvlText w:val=""/>
      <w:lvlJc w:val="left"/>
      <w:pPr>
        <w:ind w:left="2160" w:hanging="360"/>
      </w:pPr>
      <w:rPr>
        <w:rFonts w:ascii="Wingdings" w:hAnsi="Wingdings" w:hint="default"/>
      </w:rPr>
    </w:lvl>
    <w:lvl w:ilvl="3" w:tplc="37F059D0">
      <w:start w:val="1"/>
      <w:numFmt w:val="bullet"/>
      <w:lvlText w:val=""/>
      <w:lvlJc w:val="left"/>
      <w:pPr>
        <w:ind w:left="2880" w:hanging="360"/>
      </w:pPr>
      <w:rPr>
        <w:rFonts w:ascii="Symbol" w:hAnsi="Symbol" w:hint="default"/>
      </w:rPr>
    </w:lvl>
    <w:lvl w:ilvl="4" w:tplc="DDA4749E">
      <w:start w:val="1"/>
      <w:numFmt w:val="bullet"/>
      <w:lvlText w:val="o"/>
      <w:lvlJc w:val="left"/>
      <w:pPr>
        <w:ind w:left="3600" w:hanging="360"/>
      </w:pPr>
      <w:rPr>
        <w:rFonts w:ascii="Courier New" w:hAnsi="Courier New" w:hint="default"/>
      </w:rPr>
    </w:lvl>
    <w:lvl w:ilvl="5" w:tplc="612E9C54">
      <w:start w:val="1"/>
      <w:numFmt w:val="bullet"/>
      <w:lvlText w:val=""/>
      <w:lvlJc w:val="left"/>
      <w:pPr>
        <w:ind w:left="4320" w:hanging="360"/>
      </w:pPr>
      <w:rPr>
        <w:rFonts w:ascii="Wingdings" w:hAnsi="Wingdings" w:hint="default"/>
      </w:rPr>
    </w:lvl>
    <w:lvl w:ilvl="6" w:tplc="BB74E78A">
      <w:start w:val="1"/>
      <w:numFmt w:val="bullet"/>
      <w:lvlText w:val=""/>
      <w:lvlJc w:val="left"/>
      <w:pPr>
        <w:ind w:left="5040" w:hanging="360"/>
      </w:pPr>
      <w:rPr>
        <w:rFonts w:ascii="Symbol" w:hAnsi="Symbol" w:hint="default"/>
      </w:rPr>
    </w:lvl>
    <w:lvl w:ilvl="7" w:tplc="59D489CA">
      <w:start w:val="1"/>
      <w:numFmt w:val="bullet"/>
      <w:lvlText w:val="o"/>
      <w:lvlJc w:val="left"/>
      <w:pPr>
        <w:ind w:left="5760" w:hanging="360"/>
      </w:pPr>
      <w:rPr>
        <w:rFonts w:ascii="Courier New" w:hAnsi="Courier New" w:hint="default"/>
      </w:rPr>
    </w:lvl>
    <w:lvl w:ilvl="8" w:tplc="9962B944">
      <w:start w:val="1"/>
      <w:numFmt w:val="bullet"/>
      <w:lvlText w:val=""/>
      <w:lvlJc w:val="left"/>
      <w:pPr>
        <w:ind w:left="6480" w:hanging="360"/>
      </w:pPr>
      <w:rPr>
        <w:rFonts w:ascii="Wingdings" w:hAnsi="Wingdings" w:hint="default"/>
      </w:rPr>
    </w:lvl>
  </w:abstractNum>
  <w:abstractNum w:abstractNumId="16" w15:restartNumberingAfterBreak="0">
    <w:nsid w:val="5A790B86"/>
    <w:multiLevelType w:val="hybridMultilevel"/>
    <w:tmpl w:val="9E7EC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BC2889"/>
    <w:multiLevelType w:val="hybridMultilevel"/>
    <w:tmpl w:val="87F2EEEA"/>
    <w:lvl w:ilvl="0" w:tplc="0409000F">
      <w:start w:val="4"/>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C3B4F40"/>
    <w:multiLevelType w:val="hybridMultilevel"/>
    <w:tmpl w:val="0F84A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9854B2"/>
    <w:multiLevelType w:val="hybridMultilevel"/>
    <w:tmpl w:val="E026A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62A0D3D"/>
    <w:multiLevelType w:val="multilevel"/>
    <w:tmpl w:val="15D0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F21D33"/>
    <w:multiLevelType w:val="multilevel"/>
    <w:tmpl w:val="EA0A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3876BC"/>
    <w:multiLevelType w:val="hybridMultilevel"/>
    <w:tmpl w:val="67303438"/>
    <w:lvl w:ilvl="0" w:tplc="0409000F">
      <w:start w:val="4"/>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1362727">
    <w:abstractNumId w:val="15"/>
  </w:num>
  <w:num w:numId="2" w16cid:durableId="381683746">
    <w:abstractNumId w:val="3"/>
  </w:num>
  <w:num w:numId="3" w16cid:durableId="1388261819">
    <w:abstractNumId w:val="5"/>
  </w:num>
  <w:num w:numId="4" w16cid:durableId="1950045190">
    <w:abstractNumId w:val="6"/>
  </w:num>
  <w:num w:numId="5" w16cid:durableId="1961379058">
    <w:abstractNumId w:val="9"/>
  </w:num>
  <w:num w:numId="6" w16cid:durableId="2147357507">
    <w:abstractNumId w:val="12"/>
  </w:num>
  <w:num w:numId="7" w16cid:durableId="1709841196">
    <w:abstractNumId w:val="7"/>
  </w:num>
  <w:num w:numId="8" w16cid:durableId="104276579">
    <w:abstractNumId w:val="8"/>
  </w:num>
  <w:num w:numId="9" w16cid:durableId="1352756019">
    <w:abstractNumId w:val="20"/>
  </w:num>
  <w:num w:numId="10" w16cid:durableId="2098165844">
    <w:abstractNumId w:val="0"/>
  </w:num>
  <w:num w:numId="11" w16cid:durableId="1610820405">
    <w:abstractNumId w:val="11"/>
  </w:num>
  <w:num w:numId="12" w16cid:durableId="1043559854">
    <w:abstractNumId w:val="19"/>
  </w:num>
  <w:num w:numId="13" w16cid:durableId="1219587831">
    <w:abstractNumId w:val="16"/>
  </w:num>
  <w:num w:numId="14" w16cid:durableId="416750953">
    <w:abstractNumId w:val="1"/>
  </w:num>
  <w:num w:numId="15" w16cid:durableId="1947080010">
    <w:abstractNumId w:val="14"/>
  </w:num>
  <w:num w:numId="16" w16cid:durableId="1164584524">
    <w:abstractNumId w:val="10"/>
  </w:num>
  <w:num w:numId="17" w16cid:durableId="2069303620">
    <w:abstractNumId w:val="21"/>
  </w:num>
  <w:num w:numId="18" w16cid:durableId="1849757006">
    <w:abstractNumId w:val="4"/>
  </w:num>
  <w:num w:numId="19" w16cid:durableId="215556724">
    <w:abstractNumId w:val="2"/>
  </w:num>
  <w:num w:numId="20" w16cid:durableId="1207108565">
    <w:abstractNumId w:val="17"/>
  </w:num>
  <w:num w:numId="21" w16cid:durableId="1410037071">
    <w:abstractNumId w:val="22"/>
  </w:num>
  <w:num w:numId="22" w16cid:durableId="997151292">
    <w:abstractNumId w:val="13"/>
  </w:num>
  <w:num w:numId="23" w16cid:durableId="12458539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rag Chitnis">
    <w15:presenceInfo w15:providerId="AD" w15:userId="S::pchitnis@uwyo.edu::f87e17fb-34c6-4aa9-9a82-cdf24fb5ebe6"/>
  </w15:person>
  <w15:person w15:author="Joe Biasi">
    <w15:presenceInfo w15:providerId="AD" w15:userId="S::jbiasi@uwyo.edu::5910e856-596b-40e7-9fa4-fbc641b3417f"/>
  </w15:person>
  <w15:person w15:author="Caleb Matthew Hill">
    <w15:presenceInfo w15:providerId="AD" w15:userId="S::chill35@uwyo.edu::febda7f7-386e-4886-bedf-156aa23467fd"/>
  </w15:person>
  <w15:person w15:author="Roger H. Coupal">
    <w15:presenceInfo w15:providerId="AD" w15:userId="S::coupal@uwyo.edu::ff6f3581-b433-4232-9165-80e70b2ee1e5"/>
  </w15:person>
  <w15:person w15:author="Holly Krutka">
    <w15:presenceInfo w15:providerId="AD" w15:userId="S::hkrutka@uwyo.edu::22225379-56e7-4fa7-a106-2fbc4cf961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B6"/>
    <w:rsid w:val="000020FD"/>
    <w:rsid w:val="00002427"/>
    <w:rsid w:val="00003BEF"/>
    <w:rsid w:val="000049AD"/>
    <w:rsid w:val="00005B42"/>
    <w:rsid w:val="00010A65"/>
    <w:rsid w:val="000123C2"/>
    <w:rsid w:val="0002118F"/>
    <w:rsid w:val="00026FD4"/>
    <w:rsid w:val="00030A87"/>
    <w:rsid w:val="0003155C"/>
    <w:rsid w:val="00032744"/>
    <w:rsid w:val="000333BF"/>
    <w:rsid w:val="0003460A"/>
    <w:rsid w:val="0003515C"/>
    <w:rsid w:val="00035699"/>
    <w:rsid w:val="000358B3"/>
    <w:rsid w:val="0003785D"/>
    <w:rsid w:val="00046708"/>
    <w:rsid w:val="00056D76"/>
    <w:rsid w:val="00056ECF"/>
    <w:rsid w:val="00060B51"/>
    <w:rsid w:val="00061789"/>
    <w:rsid w:val="000622EB"/>
    <w:rsid w:val="00067CF2"/>
    <w:rsid w:val="00070F79"/>
    <w:rsid w:val="00071FF4"/>
    <w:rsid w:val="00072CD7"/>
    <w:rsid w:val="00073E9C"/>
    <w:rsid w:val="000769A7"/>
    <w:rsid w:val="00076BEB"/>
    <w:rsid w:val="00077915"/>
    <w:rsid w:val="00077947"/>
    <w:rsid w:val="00080EBB"/>
    <w:rsid w:val="00082FBE"/>
    <w:rsid w:val="00083CF1"/>
    <w:rsid w:val="00084220"/>
    <w:rsid w:val="00091F85"/>
    <w:rsid w:val="00092300"/>
    <w:rsid w:val="00094AA3"/>
    <w:rsid w:val="00097DD5"/>
    <w:rsid w:val="000A037C"/>
    <w:rsid w:val="000A18B1"/>
    <w:rsid w:val="000A3E02"/>
    <w:rsid w:val="000B0B61"/>
    <w:rsid w:val="000B3ABE"/>
    <w:rsid w:val="000B3B00"/>
    <w:rsid w:val="000B596D"/>
    <w:rsid w:val="000B79EB"/>
    <w:rsid w:val="000C0902"/>
    <w:rsid w:val="000C69C3"/>
    <w:rsid w:val="000D23C8"/>
    <w:rsid w:val="000D4EA4"/>
    <w:rsid w:val="000D56B3"/>
    <w:rsid w:val="000D5AE6"/>
    <w:rsid w:val="000D6079"/>
    <w:rsid w:val="000D6374"/>
    <w:rsid w:val="000E30ED"/>
    <w:rsid w:val="000E68AF"/>
    <w:rsid w:val="000E6B70"/>
    <w:rsid w:val="000F0406"/>
    <w:rsid w:val="000F3B28"/>
    <w:rsid w:val="000F4A84"/>
    <w:rsid w:val="000F7379"/>
    <w:rsid w:val="000F7CFE"/>
    <w:rsid w:val="0010538A"/>
    <w:rsid w:val="00106118"/>
    <w:rsid w:val="0011298D"/>
    <w:rsid w:val="00122FA6"/>
    <w:rsid w:val="00123A1F"/>
    <w:rsid w:val="00124365"/>
    <w:rsid w:val="0012624A"/>
    <w:rsid w:val="00127328"/>
    <w:rsid w:val="00127824"/>
    <w:rsid w:val="0014145E"/>
    <w:rsid w:val="0014471D"/>
    <w:rsid w:val="00144E12"/>
    <w:rsid w:val="001456FE"/>
    <w:rsid w:val="0014639D"/>
    <w:rsid w:val="001475F1"/>
    <w:rsid w:val="00152D98"/>
    <w:rsid w:val="0015325C"/>
    <w:rsid w:val="001533B8"/>
    <w:rsid w:val="001548A4"/>
    <w:rsid w:val="00160C7C"/>
    <w:rsid w:val="001636D8"/>
    <w:rsid w:val="00163BE2"/>
    <w:rsid w:val="00172FDB"/>
    <w:rsid w:val="00174685"/>
    <w:rsid w:val="00175CEB"/>
    <w:rsid w:val="001765DD"/>
    <w:rsid w:val="00176E6B"/>
    <w:rsid w:val="001800C7"/>
    <w:rsid w:val="00181921"/>
    <w:rsid w:val="00182A86"/>
    <w:rsid w:val="00190B3F"/>
    <w:rsid w:val="00192DF9"/>
    <w:rsid w:val="001979D7"/>
    <w:rsid w:val="001A01F4"/>
    <w:rsid w:val="001A1AD6"/>
    <w:rsid w:val="001A1BC4"/>
    <w:rsid w:val="001A581A"/>
    <w:rsid w:val="001B023F"/>
    <w:rsid w:val="001B2CAC"/>
    <w:rsid w:val="001B427B"/>
    <w:rsid w:val="001B4570"/>
    <w:rsid w:val="001B5A8D"/>
    <w:rsid w:val="001C296D"/>
    <w:rsid w:val="001C520E"/>
    <w:rsid w:val="001D33A9"/>
    <w:rsid w:val="001D5FDC"/>
    <w:rsid w:val="001D6BA7"/>
    <w:rsid w:val="001D6BB8"/>
    <w:rsid w:val="001E1AEC"/>
    <w:rsid w:val="001E2BE5"/>
    <w:rsid w:val="001E6A6D"/>
    <w:rsid w:val="001F006D"/>
    <w:rsid w:val="001F022C"/>
    <w:rsid w:val="001F10CE"/>
    <w:rsid w:val="00201102"/>
    <w:rsid w:val="00201340"/>
    <w:rsid w:val="0020238C"/>
    <w:rsid w:val="002053FA"/>
    <w:rsid w:val="002070CA"/>
    <w:rsid w:val="00213A59"/>
    <w:rsid w:val="00214CA6"/>
    <w:rsid w:val="002178DC"/>
    <w:rsid w:val="00220885"/>
    <w:rsid w:val="00223BFC"/>
    <w:rsid w:val="00225B40"/>
    <w:rsid w:val="00232920"/>
    <w:rsid w:val="00233554"/>
    <w:rsid w:val="00234E12"/>
    <w:rsid w:val="00235497"/>
    <w:rsid w:val="00243143"/>
    <w:rsid w:val="00244ACE"/>
    <w:rsid w:val="00247FAD"/>
    <w:rsid w:val="00250AE1"/>
    <w:rsid w:val="00251D2C"/>
    <w:rsid w:val="0025331F"/>
    <w:rsid w:val="002553B6"/>
    <w:rsid w:val="00255E7A"/>
    <w:rsid w:val="002561AF"/>
    <w:rsid w:val="00262EB0"/>
    <w:rsid w:val="0026377A"/>
    <w:rsid w:val="002672CB"/>
    <w:rsid w:val="00267936"/>
    <w:rsid w:val="0027157F"/>
    <w:rsid w:val="00271AD3"/>
    <w:rsid w:val="00271B6C"/>
    <w:rsid w:val="00271E30"/>
    <w:rsid w:val="00272750"/>
    <w:rsid w:val="0027551D"/>
    <w:rsid w:val="0027628F"/>
    <w:rsid w:val="00276F24"/>
    <w:rsid w:val="002810DB"/>
    <w:rsid w:val="002819AD"/>
    <w:rsid w:val="002827E8"/>
    <w:rsid w:val="00283321"/>
    <w:rsid w:val="002834EE"/>
    <w:rsid w:val="0028374F"/>
    <w:rsid w:val="00290A72"/>
    <w:rsid w:val="00291DA4"/>
    <w:rsid w:val="00292498"/>
    <w:rsid w:val="002928EB"/>
    <w:rsid w:val="00292D8D"/>
    <w:rsid w:val="00294FCD"/>
    <w:rsid w:val="002957FF"/>
    <w:rsid w:val="002A0D4A"/>
    <w:rsid w:val="002A195A"/>
    <w:rsid w:val="002A1FA7"/>
    <w:rsid w:val="002A3011"/>
    <w:rsid w:val="002A5C74"/>
    <w:rsid w:val="002A7511"/>
    <w:rsid w:val="002A7C11"/>
    <w:rsid w:val="002B1D76"/>
    <w:rsid w:val="002B77F0"/>
    <w:rsid w:val="002B786A"/>
    <w:rsid w:val="002B7C2B"/>
    <w:rsid w:val="002C00F4"/>
    <w:rsid w:val="002C3189"/>
    <w:rsid w:val="002C5633"/>
    <w:rsid w:val="002C7F1A"/>
    <w:rsid w:val="002D22D8"/>
    <w:rsid w:val="002D5B6B"/>
    <w:rsid w:val="002D61AF"/>
    <w:rsid w:val="002D63C8"/>
    <w:rsid w:val="002E1085"/>
    <w:rsid w:val="002E162F"/>
    <w:rsid w:val="002E2750"/>
    <w:rsid w:val="002E66FF"/>
    <w:rsid w:val="002E6E93"/>
    <w:rsid w:val="002F37E5"/>
    <w:rsid w:val="002F4365"/>
    <w:rsid w:val="00300434"/>
    <w:rsid w:val="003008C5"/>
    <w:rsid w:val="00301622"/>
    <w:rsid w:val="00301671"/>
    <w:rsid w:val="0030272A"/>
    <w:rsid w:val="00305F09"/>
    <w:rsid w:val="00306CFA"/>
    <w:rsid w:val="00311BEF"/>
    <w:rsid w:val="00312390"/>
    <w:rsid w:val="00314444"/>
    <w:rsid w:val="00314B30"/>
    <w:rsid w:val="00315C86"/>
    <w:rsid w:val="00315CB2"/>
    <w:rsid w:val="00321C83"/>
    <w:rsid w:val="00321F59"/>
    <w:rsid w:val="00323A84"/>
    <w:rsid w:val="00323B97"/>
    <w:rsid w:val="003251A3"/>
    <w:rsid w:val="00326E09"/>
    <w:rsid w:val="003329C5"/>
    <w:rsid w:val="00334087"/>
    <w:rsid w:val="00334AA0"/>
    <w:rsid w:val="00336EA3"/>
    <w:rsid w:val="00340D8B"/>
    <w:rsid w:val="00342C2F"/>
    <w:rsid w:val="00343AB8"/>
    <w:rsid w:val="00345B25"/>
    <w:rsid w:val="00346799"/>
    <w:rsid w:val="0035156A"/>
    <w:rsid w:val="00352F34"/>
    <w:rsid w:val="003564F3"/>
    <w:rsid w:val="00360316"/>
    <w:rsid w:val="003616AC"/>
    <w:rsid w:val="0036276E"/>
    <w:rsid w:val="0036516E"/>
    <w:rsid w:val="00365202"/>
    <w:rsid w:val="00365E40"/>
    <w:rsid w:val="00366DB1"/>
    <w:rsid w:val="00375FD0"/>
    <w:rsid w:val="00376FB4"/>
    <w:rsid w:val="00380936"/>
    <w:rsid w:val="00381F3B"/>
    <w:rsid w:val="003828E1"/>
    <w:rsid w:val="0038529B"/>
    <w:rsid w:val="00392C7B"/>
    <w:rsid w:val="0039410A"/>
    <w:rsid w:val="003943AE"/>
    <w:rsid w:val="003948E1"/>
    <w:rsid w:val="00395D7F"/>
    <w:rsid w:val="00395FA0"/>
    <w:rsid w:val="00396891"/>
    <w:rsid w:val="003A0969"/>
    <w:rsid w:val="003A0DF3"/>
    <w:rsid w:val="003A1A3D"/>
    <w:rsid w:val="003A1AC6"/>
    <w:rsid w:val="003A217C"/>
    <w:rsid w:val="003A2506"/>
    <w:rsid w:val="003B12D0"/>
    <w:rsid w:val="003B1F02"/>
    <w:rsid w:val="003B6EB2"/>
    <w:rsid w:val="003C2E2A"/>
    <w:rsid w:val="003C3F52"/>
    <w:rsid w:val="003D57EF"/>
    <w:rsid w:val="003D77DC"/>
    <w:rsid w:val="003E038F"/>
    <w:rsid w:val="003E262F"/>
    <w:rsid w:val="003E563C"/>
    <w:rsid w:val="003F0AED"/>
    <w:rsid w:val="003F1125"/>
    <w:rsid w:val="003F5250"/>
    <w:rsid w:val="003F6074"/>
    <w:rsid w:val="00400BCE"/>
    <w:rsid w:val="0040181E"/>
    <w:rsid w:val="004019C5"/>
    <w:rsid w:val="00401B04"/>
    <w:rsid w:val="004045C4"/>
    <w:rsid w:val="0040648C"/>
    <w:rsid w:val="00407955"/>
    <w:rsid w:val="00410531"/>
    <w:rsid w:val="00410E5B"/>
    <w:rsid w:val="00411ED2"/>
    <w:rsid w:val="004123E5"/>
    <w:rsid w:val="004126A1"/>
    <w:rsid w:val="00415938"/>
    <w:rsid w:val="004159D6"/>
    <w:rsid w:val="004161E0"/>
    <w:rsid w:val="0041675E"/>
    <w:rsid w:val="004177A0"/>
    <w:rsid w:val="00422564"/>
    <w:rsid w:val="0042669D"/>
    <w:rsid w:val="00430AE0"/>
    <w:rsid w:val="00430F7E"/>
    <w:rsid w:val="00432237"/>
    <w:rsid w:val="004329F7"/>
    <w:rsid w:val="004331F6"/>
    <w:rsid w:val="00434AB5"/>
    <w:rsid w:val="004350EF"/>
    <w:rsid w:val="0043514C"/>
    <w:rsid w:val="004367C2"/>
    <w:rsid w:val="00436C0C"/>
    <w:rsid w:val="004422EA"/>
    <w:rsid w:val="0044541C"/>
    <w:rsid w:val="004458EA"/>
    <w:rsid w:val="00446010"/>
    <w:rsid w:val="004468BA"/>
    <w:rsid w:val="00454AC7"/>
    <w:rsid w:val="00454EC7"/>
    <w:rsid w:val="00460B21"/>
    <w:rsid w:val="004615B6"/>
    <w:rsid w:val="00462FE5"/>
    <w:rsid w:val="00463297"/>
    <w:rsid w:val="00466666"/>
    <w:rsid w:val="004715C6"/>
    <w:rsid w:val="00472B10"/>
    <w:rsid w:val="004744DA"/>
    <w:rsid w:val="00475084"/>
    <w:rsid w:val="0047655E"/>
    <w:rsid w:val="00480068"/>
    <w:rsid w:val="004822F0"/>
    <w:rsid w:val="004832EF"/>
    <w:rsid w:val="00484A24"/>
    <w:rsid w:val="00486BBA"/>
    <w:rsid w:val="00487E57"/>
    <w:rsid w:val="00491AD7"/>
    <w:rsid w:val="0049216A"/>
    <w:rsid w:val="00494F50"/>
    <w:rsid w:val="004954AB"/>
    <w:rsid w:val="004A0A44"/>
    <w:rsid w:val="004A3E0C"/>
    <w:rsid w:val="004A53C0"/>
    <w:rsid w:val="004B0912"/>
    <w:rsid w:val="004B0E01"/>
    <w:rsid w:val="004B11BD"/>
    <w:rsid w:val="004B15C3"/>
    <w:rsid w:val="004B402B"/>
    <w:rsid w:val="004C4690"/>
    <w:rsid w:val="004C5C30"/>
    <w:rsid w:val="004C70F1"/>
    <w:rsid w:val="004C7AEF"/>
    <w:rsid w:val="004D0BA0"/>
    <w:rsid w:val="004D0C01"/>
    <w:rsid w:val="004D346E"/>
    <w:rsid w:val="004D38E7"/>
    <w:rsid w:val="004D3AE2"/>
    <w:rsid w:val="004D3C7C"/>
    <w:rsid w:val="004D7921"/>
    <w:rsid w:val="004E3781"/>
    <w:rsid w:val="004E3E65"/>
    <w:rsid w:val="004E6243"/>
    <w:rsid w:val="004E65EE"/>
    <w:rsid w:val="004F0060"/>
    <w:rsid w:val="004F02E0"/>
    <w:rsid w:val="004F4BB3"/>
    <w:rsid w:val="004F7B32"/>
    <w:rsid w:val="0050114C"/>
    <w:rsid w:val="0050146C"/>
    <w:rsid w:val="00502B54"/>
    <w:rsid w:val="0050462B"/>
    <w:rsid w:val="00505E8F"/>
    <w:rsid w:val="0050767F"/>
    <w:rsid w:val="005103F6"/>
    <w:rsid w:val="00512A8E"/>
    <w:rsid w:val="00514AA1"/>
    <w:rsid w:val="00515AC6"/>
    <w:rsid w:val="005168E5"/>
    <w:rsid w:val="00522356"/>
    <w:rsid w:val="005230B4"/>
    <w:rsid w:val="00523C88"/>
    <w:rsid w:val="0052416A"/>
    <w:rsid w:val="00524895"/>
    <w:rsid w:val="00526E77"/>
    <w:rsid w:val="0053171E"/>
    <w:rsid w:val="005339A9"/>
    <w:rsid w:val="00534651"/>
    <w:rsid w:val="00536884"/>
    <w:rsid w:val="0054155E"/>
    <w:rsid w:val="00542CDC"/>
    <w:rsid w:val="00544A80"/>
    <w:rsid w:val="005462EC"/>
    <w:rsid w:val="0054769C"/>
    <w:rsid w:val="00550286"/>
    <w:rsid w:val="00552024"/>
    <w:rsid w:val="00552956"/>
    <w:rsid w:val="0055350B"/>
    <w:rsid w:val="005573DD"/>
    <w:rsid w:val="00560B2C"/>
    <w:rsid w:val="00562E39"/>
    <w:rsid w:val="00566CA3"/>
    <w:rsid w:val="00571ABA"/>
    <w:rsid w:val="00571B58"/>
    <w:rsid w:val="00573D9B"/>
    <w:rsid w:val="005748A7"/>
    <w:rsid w:val="00576288"/>
    <w:rsid w:val="00577516"/>
    <w:rsid w:val="00580AD8"/>
    <w:rsid w:val="00581EC8"/>
    <w:rsid w:val="005865F4"/>
    <w:rsid w:val="00586830"/>
    <w:rsid w:val="0058684E"/>
    <w:rsid w:val="0058762E"/>
    <w:rsid w:val="00591014"/>
    <w:rsid w:val="00592F77"/>
    <w:rsid w:val="005A373B"/>
    <w:rsid w:val="005A5CFC"/>
    <w:rsid w:val="005B1FB5"/>
    <w:rsid w:val="005B2093"/>
    <w:rsid w:val="005B2D76"/>
    <w:rsid w:val="005B4809"/>
    <w:rsid w:val="005B4C2E"/>
    <w:rsid w:val="005C412E"/>
    <w:rsid w:val="005C432C"/>
    <w:rsid w:val="005C5A46"/>
    <w:rsid w:val="005C7E51"/>
    <w:rsid w:val="005D0413"/>
    <w:rsid w:val="005D270B"/>
    <w:rsid w:val="005D32E3"/>
    <w:rsid w:val="005D60F5"/>
    <w:rsid w:val="005D6D43"/>
    <w:rsid w:val="005D7FD7"/>
    <w:rsid w:val="005E0CD4"/>
    <w:rsid w:val="005E0D69"/>
    <w:rsid w:val="005E1AA7"/>
    <w:rsid w:val="005E34BB"/>
    <w:rsid w:val="005E3B52"/>
    <w:rsid w:val="005E6F6B"/>
    <w:rsid w:val="005F315E"/>
    <w:rsid w:val="005F3F24"/>
    <w:rsid w:val="005F58C7"/>
    <w:rsid w:val="005F5A56"/>
    <w:rsid w:val="005F66F9"/>
    <w:rsid w:val="005F6B25"/>
    <w:rsid w:val="005F7449"/>
    <w:rsid w:val="0060275F"/>
    <w:rsid w:val="006032C0"/>
    <w:rsid w:val="00604BFC"/>
    <w:rsid w:val="00605C73"/>
    <w:rsid w:val="006077C6"/>
    <w:rsid w:val="00613AEF"/>
    <w:rsid w:val="00616B50"/>
    <w:rsid w:val="006210E2"/>
    <w:rsid w:val="0062301F"/>
    <w:rsid w:val="0062559E"/>
    <w:rsid w:val="00627C8A"/>
    <w:rsid w:val="00631F75"/>
    <w:rsid w:val="006321C1"/>
    <w:rsid w:val="00633497"/>
    <w:rsid w:val="00635F02"/>
    <w:rsid w:val="00636A82"/>
    <w:rsid w:val="00636F25"/>
    <w:rsid w:val="00637930"/>
    <w:rsid w:val="00637A6A"/>
    <w:rsid w:val="00643118"/>
    <w:rsid w:val="00643D22"/>
    <w:rsid w:val="00646082"/>
    <w:rsid w:val="006472BC"/>
    <w:rsid w:val="00650505"/>
    <w:rsid w:val="00653728"/>
    <w:rsid w:val="00660453"/>
    <w:rsid w:val="00660CFA"/>
    <w:rsid w:val="006671CA"/>
    <w:rsid w:val="0067269B"/>
    <w:rsid w:val="006729E6"/>
    <w:rsid w:val="0067442C"/>
    <w:rsid w:val="00681A70"/>
    <w:rsid w:val="006828B7"/>
    <w:rsid w:val="00686EBA"/>
    <w:rsid w:val="006943C9"/>
    <w:rsid w:val="00695A31"/>
    <w:rsid w:val="006A25D3"/>
    <w:rsid w:val="006A37F3"/>
    <w:rsid w:val="006A3B02"/>
    <w:rsid w:val="006A4C00"/>
    <w:rsid w:val="006A5867"/>
    <w:rsid w:val="006B0842"/>
    <w:rsid w:val="006B2D9E"/>
    <w:rsid w:val="006B49BF"/>
    <w:rsid w:val="006C0095"/>
    <w:rsid w:val="006C1253"/>
    <w:rsid w:val="006C1C63"/>
    <w:rsid w:val="006C3659"/>
    <w:rsid w:val="006C456E"/>
    <w:rsid w:val="006C5143"/>
    <w:rsid w:val="006C7DB5"/>
    <w:rsid w:val="006D06AA"/>
    <w:rsid w:val="006D0BF1"/>
    <w:rsid w:val="006D4A34"/>
    <w:rsid w:val="006D5BC2"/>
    <w:rsid w:val="006D62C3"/>
    <w:rsid w:val="006D7057"/>
    <w:rsid w:val="006D71C3"/>
    <w:rsid w:val="006E1316"/>
    <w:rsid w:val="006E1BF5"/>
    <w:rsid w:val="006E3664"/>
    <w:rsid w:val="006E4984"/>
    <w:rsid w:val="006F05DE"/>
    <w:rsid w:val="006F135D"/>
    <w:rsid w:val="006F1A85"/>
    <w:rsid w:val="006F1E76"/>
    <w:rsid w:val="006F391A"/>
    <w:rsid w:val="006F462A"/>
    <w:rsid w:val="00700DBD"/>
    <w:rsid w:val="00703FCD"/>
    <w:rsid w:val="00704751"/>
    <w:rsid w:val="00704B63"/>
    <w:rsid w:val="00706228"/>
    <w:rsid w:val="00712128"/>
    <w:rsid w:val="0071399F"/>
    <w:rsid w:val="00714371"/>
    <w:rsid w:val="007153DF"/>
    <w:rsid w:val="00715C81"/>
    <w:rsid w:val="00716E8F"/>
    <w:rsid w:val="00723E7E"/>
    <w:rsid w:val="007250D2"/>
    <w:rsid w:val="0072597C"/>
    <w:rsid w:val="00725C99"/>
    <w:rsid w:val="007260A0"/>
    <w:rsid w:val="00726650"/>
    <w:rsid w:val="007307FD"/>
    <w:rsid w:val="00734AE0"/>
    <w:rsid w:val="00734DDC"/>
    <w:rsid w:val="007354C7"/>
    <w:rsid w:val="00736D10"/>
    <w:rsid w:val="00742E2B"/>
    <w:rsid w:val="007437F9"/>
    <w:rsid w:val="00744DEF"/>
    <w:rsid w:val="0074630C"/>
    <w:rsid w:val="00752305"/>
    <w:rsid w:val="00754435"/>
    <w:rsid w:val="00755022"/>
    <w:rsid w:val="00755E23"/>
    <w:rsid w:val="0075741F"/>
    <w:rsid w:val="00760ABB"/>
    <w:rsid w:val="007626B6"/>
    <w:rsid w:val="00763925"/>
    <w:rsid w:val="007640EB"/>
    <w:rsid w:val="007701B5"/>
    <w:rsid w:val="00770BA0"/>
    <w:rsid w:val="00773E14"/>
    <w:rsid w:val="00774D12"/>
    <w:rsid w:val="00775E23"/>
    <w:rsid w:val="00781CF3"/>
    <w:rsid w:val="007845A6"/>
    <w:rsid w:val="007868D5"/>
    <w:rsid w:val="007911FB"/>
    <w:rsid w:val="00791F95"/>
    <w:rsid w:val="0079532C"/>
    <w:rsid w:val="00797742"/>
    <w:rsid w:val="0079785C"/>
    <w:rsid w:val="007A0D2B"/>
    <w:rsid w:val="007A2B31"/>
    <w:rsid w:val="007A771F"/>
    <w:rsid w:val="007B010A"/>
    <w:rsid w:val="007B4077"/>
    <w:rsid w:val="007B5234"/>
    <w:rsid w:val="007B635F"/>
    <w:rsid w:val="007B66A9"/>
    <w:rsid w:val="007B7D1B"/>
    <w:rsid w:val="007C3478"/>
    <w:rsid w:val="007C3530"/>
    <w:rsid w:val="007C74D6"/>
    <w:rsid w:val="007C75FD"/>
    <w:rsid w:val="007C77CC"/>
    <w:rsid w:val="007D3EAB"/>
    <w:rsid w:val="007D5067"/>
    <w:rsid w:val="007D6C43"/>
    <w:rsid w:val="007E2942"/>
    <w:rsid w:val="007E2FDC"/>
    <w:rsid w:val="007E5968"/>
    <w:rsid w:val="007E5977"/>
    <w:rsid w:val="007E77D3"/>
    <w:rsid w:val="007E7E40"/>
    <w:rsid w:val="007EAB59"/>
    <w:rsid w:val="007F1E40"/>
    <w:rsid w:val="007F2171"/>
    <w:rsid w:val="007F52EE"/>
    <w:rsid w:val="007F67B1"/>
    <w:rsid w:val="00800285"/>
    <w:rsid w:val="00801C65"/>
    <w:rsid w:val="0080355E"/>
    <w:rsid w:val="0080489E"/>
    <w:rsid w:val="008049A6"/>
    <w:rsid w:val="00805976"/>
    <w:rsid w:val="00806516"/>
    <w:rsid w:val="008101C4"/>
    <w:rsid w:val="00811C37"/>
    <w:rsid w:val="00812553"/>
    <w:rsid w:val="0081267F"/>
    <w:rsid w:val="00813DAB"/>
    <w:rsid w:val="00815189"/>
    <w:rsid w:val="00815D47"/>
    <w:rsid w:val="0082129E"/>
    <w:rsid w:val="00821850"/>
    <w:rsid w:val="00822F41"/>
    <w:rsid w:val="008241E7"/>
    <w:rsid w:val="00827595"/>
    <w:rsid w:val="008318BA"/>
    <w:rsid w:val="0083530D"/>
    <w:rsid w:val="008359D4"/>
    <w:rsid w:val="00835A8B"/>
    <w:rsid w:val="00836E0A"/>
    <w:rsid w:val="00842043"/>
    <w:rsid w:val="008423BB"/>
    <w:rsid w:val="0084454A"/>
    <w:rsid w:val="00846656"/>
    <w:rsid w:val="00847C0E"/>
    <w:rsid w:val="00851090"/>
    <w:rsid w:val="008519D5"/>
    <w:rsid w:val="00852CB2"/>
    <w:rsid w:val="00852D23"/>
    <w:rsid w:val="00861FBF"/>
    <w:rsid w:val="00863D81"/>
    <w:rsid w:val="00864EFE"/>
    <w:rsid w:val="0086775B"/>
    <w:rsid w:val="00871161"/>
    <w:rsid w:val="00873134"/>
    <w:rsid w:val="008736C6"/>
    <w:rsid w:val="00876724"/>
    <w:rsid w:val="008772AF"/>
    <w:rsid w:val="00877A35"/>
    <w:rsid w:val="008800A2"/>
    <w:rsid w:val="00880600"/>
    <w:rsid w:val="008841EF"/>
    <w:rsid w:val="0088716B"/>
    <w:rsid w:val="00891298"/>
    <w:rsid w:val="0089495A"/>
    <w:rsid w:val="008950C0"/>
    <w:rsid w:val="0089564A"/>
    <w:rsid w:val="00895CBF"/>
    <w:rsid w:val="00896E27"/>
    <w:rsid w:val="008A3E61"/>
    <w:rsid w:val="008A4E38"/>
    <w:rsid w:val="008A77C3"/>
    <w:rsid w:val="008A788F"/>
    <w:rsid w:val="008B006B"/>
    <w:rsid w:val="008B0D0F"/>
    <w:rsid w:val="008B3A65"/>
    <w:rsid w:val="008B4527"/>
    <w:rsid w:val="008B6341"/>
    <w:rsid w:val="008B72CE"/>
    <w:rsid w:val="008C58BF"/>
    <w:rsid w:val="008C5EDE"/>
    <w:rsid w:val="008D296C"/>
    <w:rsid w:val="008D349B"/>
    <w:rsid w:val="008D3C3D"/>
    <w:rsid w:val="008D4655"/>
    <w:rsid w:val="008D581F"/>
    <w:rsid w:val="008D77C0"/>
    <w:rsid w:val="008E1790"/>
    <w:rsid w:val="008E1841"/>
    <w:rsid w:val="008E55BA"/>
    <w:rsid w:val="008E5ADF"/>
    <w:rsid w:val="008E62C9"/>
    <w:rsid w:val="008E6BE6"/>
    <w:rsid w:val="008E6E59"/>
    <w:rsid w:val="008F0F1B"/>
    <w:rsid w:val="008F19AB"/>
    <w:rsid w:val="008F27CD"/>
    <w:rsid w:val="008F3A8B"/>
    <w:rsid w:val="008F3AEF"/>
    <w:rsid w:val="008F56AF"/>
    <w:rsid w:val="008F5751"/>
    <w:rsid w:val="008F595F"/>
    <w:rsid w:val="008F5A62"/>
    <w:rsid w:val="008F6037"/>
    <w:rsid w:val="008F7243"/>
    <w:rsid w:val="009007C7"/>
    <w:rsid w:val="00900ABE"/>
    <w:rsid w:val="00905E3F"/>
    <w:rsid w:val="009070A1"/>
    <w:rsid w:val="00907BAD"/>
    <w:rsid w:val="00913007"/>
    <w:rsid w:val="00914C74"/>
    <w:rsid w:val="00921137"/>
    <w:rsid w:val="00923C59"/>
    <w:rsid w:val="0092735D"/>
    <w:rsid w:val="00927B21"/>
    <w:rsid w:val="00931067"/>
    <w:rsid w:val="00931A58"/>
    <w:rsid w:val="009325F1"/>
    <w:rsid w:val="009373F2"/>
    <w:rsid w:val="0093753A"/>
    <w:rsid w:val="0094345D"/>
    <w:rsid w:val="00947ACC"/>
    <w:rsid w:val="00950A87"/>
    <w:rsid w:val="00951C2B"/>
    <w:rsid w:val="00954BB3"/>
    <w:rsid w:val="00956213"/>
    <w:rsid w:val="009576FF"/>
    <w:rsid w:val="00961380"/>
    <w:rsid w:val="00963B4E"/>
    <w:rsid w:val="00963E44"/>
    <w:rsid w:val="0096404C"/>
    <w:rsid w:val="00967024"/>
    <w:rsid w:val="009672DB"/>
    <w:rsid w:val="00967DAA"/>
    <w:rsid w:val="00970500"/>
    <w:rsid w:val="0097223E"/>
    <w:rsid w:val="00972817"/>
    <w:rsid w:val="009752DB"/>
    <w:rsid w:val="0097689C"/>
    <w:rsid w:val="00976A06"/>
    <w:rsid w:val="0098124C"/>
    <w:rsid w:val="00981411"/>
    <w:rsid w:val="009816EF"/>
    <w:rsid w:val="009828CB"/>
    <w:rsid w:val="00986EBA"/>
    <w:rsid w:val="009902C0"/>
    <w:rsid w:val="00990464"/>
    <w:rsid w:val="009904C6"/>
    <w:rsid w:val="0099153D"/>
    <w:rsid w:val="00992374"/>
    <w:rsid w:val="00993F8A"/>
    <w:rsid w:val="00996D88"/>
    <w:rsid w:val="009A0061"/>
    <w:rsid w:val="009A1E0D"/>
    <w:rsid w:val="009A30E5"/>
    <w:rsid w:val="009A3653"/>
    <w:rsid w:val="009A414B"/>
    <w:rsid w:val="009B2C3E"/>
    <w:rsid w:val="009B6F7F"/>
    <w:rsid w:val="009C2BFC"/>
    <w:rsid w:val="009C4839"/>
    <w:rsid w:val="009C491B"/>
    <w:rsid w:val="009C5F9D"/>
    <w:rsid w:val="009C7C5F"/>
    <w:rsid w:val="009D0D6C"/>
    <w:rsid w:val="009D5B02"/>
    <w:rsid w:val="009D7813"/>
    <w:rsid w:val="009D7D88"/>
    <w:rsid w:val="009E317F"/>
    <w:rsid w:val="009E3878"/>
    <w:rsid w:val="009E43F3"/>
    <w:rsid w:val="009E7167"/>
    <w:rsid w:val="009F27F9"/>
    <w:rsid w:val="009F2FBB"/>
    <w:rsid w:val="009F3608"/>
    <w:rsid w:val="009F4AB2"/>
    <w:rsid w:val="009F67D8"/>
    <w:rsid w:val="009F71AA"/>
    <w:rsid w:val="00A008EF"/>
    <w:rsid w:val="00A01EE9"/>
    <w:rsid w:val="00A03B37"/>
    <w:rsid w:val="00A0406D"/>
    <w:rsid w:val="00A04B92"/>
    <w:rsid w:val="00A06039"/>
    <w:rsid w:val="00A062B3"/>
    <w:rsid w:val="00A10C3B"/>
    <w:rsid w:val="00A10FF5"/>
    <w:rsid w:val="00A115F7"/>
    <w:rsid w:val="00A11C9A"/>
    <w:rsid w:val="00A12528"/>
    <w:rsid w:val="00A14E38"/>
    <w:rsid w:val="00A201CA"/>
    <w:rsid w:val="00A202F5"/>
    <w:rsid w:val="00A22AB1"/>
    <w:rsid w:val="00A24E5C"/>
    <w:rsid w:val="00A26C19"/>
    <w:rsid w:val="00A271F9"/>
    <w:rsid w:val="00A42726"/>
    <w:rsid w:val="00A442E2"/>
    <w:rsid w:val="00A46481"/>
    <w:rsid w:val="00A52C81"/>
    <w:rsid w:val="00A56120"/>
    <w:rsid w:val="00A56DF6"/>
    <w:rsid w:val="00A56FF0"/>
    <w:rsid w:val="00A60106"/>
    <w:rsid w:val="00A60621"/>
    <w:rsid w:val="00A60F13"/>
    <w:rsid w:val="00A62F2B"/>
    <w:rsid w:val="00A64C01"/>
    <w:rsid w:val="00A70CC2"/>
    <w:rsid w:val="00A72B8E"/>
    <w:rsid w:val="00A736A8"/>
    <w:rsid w:val="00A77427"/>
    <w:rsid w:val="00A815B2"/>
    <w:rsid w:val="00A82DB8"/>
    <w:rsid w:val="00A83BDE"/>
    <w:rsid w:val="00A84A69"/>
    <w:rsid w:val="00A85339"/>
    <w:rsid w:val="00A90BE0"/>
    <w:rsid w:val="00A9100C"/>
    <w:rsid w:val="00A96217"/>
    <w:rsid w:val="00A967F1"/>
    <w:rsid w:val="00A97D05"/>
    <w:rsid w:val="00AA1FC7"/>
    <w:rsid w:val="00AA2C5B"/>
    <w:rsid w:val="00AB331E"/>
    <w:rsid w:val="00AB462D"/>
    <w:rsid w:val="00AB4DC4"/>
    <w:rsid w:val="00AB506D"/>
    <w:rsid w:val="00AB6E00"/>
    <w:rsid w:val="00AC1E1C"/>
    <w:rsid w:val="00AC2897"/>
    <w:rsid w:val="00AC305C"/>
    <w:rsid w:val="00AC531C"/>
    <w:rsid w:val="00AC5B81"/>
    <w:rsid w:val="00AD0A8C"/>
    <w:rsid w:val="00AD1D01"/>
    <w:rsid w:val="00AD3E1D"/>
    <w:rsid w:val="00AD7813"/>
    <w:rsid w:val="00AD7E92"/>
    <w:rsid w:val="00AE60D1"/>
    <w:rsid w:val="00AE7112"/>
    <w:rsid w:val="00AF4225"/>
    <w:rsid w:val="00AF4339"/>
    <w:rsid w:val="00AF5101"/>
    <w:rsid w:val="00AF558E"/>
    <w:rsid w:val="00B03409"/>
    <w:rsid w:val="00B051DC"/>
    <w:rsid w:val="00B05B67"/>
    <w:rsid w:val="00B0699E"/>
    <w:rsid w:val="00B21538"/>
    <w:rsid w:val="00B21E57"/>
    <w:rsid w:val="00B21E73"/>
    <w:rsid w:val="00B221EE"/>
    <w:rsid w:val="00B23B83"/>
    <w:rsid w:val="00B23C10"/>
    <w:rsid w:val="00B24CFC"/>
    <w:rsid w:val="00B2650B"/>
    <w:rsid w:val="00B27DC6"/>
    <w:rsid w:val="00B308E7"/>
    <w:rsid w:val="00B41F83"/>
    <w:rsid w:val="00B44175"/>
    <w:rsid w:val="00B458EA"/>
    <w:rsid w:val="00B5001B"/>
    <w:rsid w:val="00B5076C"/>
    <w:rsid w:val="00B54ABB"/>
    <w:rsid w:val="00B54F08"/>
    <w:rsid w:val="00B57BD1"/>
    <w:rsid w:val="00B619A0"/>
    <w:rsid w:val="00B63F6F"/>
    <w:rsid w:val="00B6487C"/>
    <w:rsid w:val="00B65263"/>
    <w:rsid w:val="00B6549A"/>
    <w:rsid w:val="00B67BED"/>
    <w:rsid w:val="00B70F68"/>
    <w:rsid w:val="00B732E2"/>
    <w:rsid w:val="00B773F5"/>
    <w:rsid w:val="00B83A83"/>
    <w:rsid w:val="00B86269"/>
    <w:rsid w:val="00B86287"/>
    <w:rsid w:val="00B86998"/>
    <w:rsid w:val="00B90716"/>
    <w:rsid w:val="00B91D47"/>
    <w:rsid w:val="00B92F65"/>
    <w:rsid w:val="00B946B2"/>
    <w:rsid w:val="00B95F71"/>
    <w:rsid w:val="00B97DAA"/>
    <w:rsid w:val="00BA01C3"/>
    <w:rsid w:val="00BA58F3"/>
    <w:rsid w:val="00BA68BA"/>
    <w:rsid w:val="00BA6F4B"/>
    <w:rsid w:val="00BB08E0"/>
    <w:rsid w:val="00BB0916"/>
    <w:rsid w:val="00BB5D93"/>
    <w:rsid w:val="00BB63DC"/>
    <w:rsid w:val="00BB776E"/>
    <w:rsid w:val="00BB776F"/>
    <w:rsid w:val="00BC3DA7"/>
    <w:rsid w:val="00BD074E"/>
    <w:rsid w:val="00BD233A"/>
    <w:rsid w:val="00BD79BE"/>
    <w:rsid w:val="00BE2017"/>
    <w:rsid w:val="00BE264C"/>
    <w:rsid w:val="00BE54F3"/>
    <w:rsid w:val="00BE604E"/>
    <w:rsid w:val="00BE76D5"/>
    <w:rsid w:val="00BF2641"/>
    <w:rsid w:val="00BF2A44"/>
    <w:rsid w:val="00BF2CC0"/>
    <w:rsid w:val="00BF37BC"/>
    <w:rsid w:val="00C0006D"/>
    <w:rsid w:val="00C01E55"/>
    <w:rsid w:val="00C01F7E"/>
    <w:rsid w:val="00C0463F"/>
    <w:rsid w:val="00C07C33"/>
    <w:rsid w:val="00C13920"/>
    <w:rsid w:val="00C13951"/>
    <w:rsid w:val="00C22DC9"/>
    <w:rsid w:val="00C2311E"/>
    <w:rsid w:val="00C24233"/>
    <w:rsid w:val="00C259CF"/>
    <w:rsid w:val="00C26619"/>
    <w:rsid w:val="00C2766A"/>
    <w:rsid w:val="00C33DA8"/>
    <w:rsid w:val="00C36B52"/>
    <w:rsid w:val="00C37D7C"/>
    <w:rsid w:val="00C433B7"/>
    <w:rsid w:val="00C506BD"/>
    <w:rsid w:val="00C50F54"/>
    <w:rsid w:val="00C51CAD"/>
    <w:rsid w:val="00C52045"/>
    <w:rsid w:val="00C5314D"/>
    <w:rsid w:val="00C5366D"/>
    <w:rsid w:val="00C54116"/>
    <w:rsid w:val="00C5431A"/>
    <w:rsid w:val="00C54FAD"/>
    <w:rsid w:val="00C5753C"/>
    <w:rsid w:val="00C60284"/>
    <w:rsid w:val="00C622C8"/>
    <w:rsid w:val="00C663AD"/>
    <w:rsid w:val="00C674C3"/>
    <w:rsid w:val="00C6A429"/>
    <w:rsid w:val="00C759DF"/>
    <w:rsid w:val="00C81514"/>
    <w:rsid w:val="00C84425"/>
    <w:rsid w:val="00C872B0"/>
    <w:rsid w:val="00C90530"/>
    <w:rsid w:val="00C92591"/>
    <w:rsid w:val="00C94D21"/>
    <w:rsid w:val="00CA036E"/>
    <w:rsid w:val="00CA0ED2"/>
    <w:rsid w:val="00CA2743"/>
    <w:rsid w:val="00CA53ED"/>
    <w:rsid w:val="00CA575A"/>
    <w:rsid w:val="00CA7A62"/>
    <w:rsid w:val="00CB124A"/>
    <w:rsid w:val="00CB150F"/>
    <w:rsid w:val="00CB167F"/>
    <w:rsid w:val="00CB277A"/>
    <w:rsid w:val="00CB333A"/>
    <w:rsid w:val="00CB46DA"/>
    <w:rsid w:val="00CB669B"/>
    <w:rsid w:val="00CD0DA9"/>
    <w:rsid w:val="00CD19A0"/>
    <w:rsid w:val="00CD55FC"/>
    <w:rsid w:val="00CD5AFA"/>
    <w:rsid w:val="00CE202B"/>
    <w:rsid w:val="00CE2FEE"/>
    <w:rsid w:val="00CE4676"/>
    <w:rsid w:val="00CE484E"/>
    <w:rsid w:val="00CE640B"/>
    <w:rsid w:val="00CF1DC4"/>
    <w:rsid w:val="00CF2193"/>
    <w:rsid w:val="00CF228F"/>
    <w:rsid w:val="00CF283D"/>
    <w:rsid w:val="00CF563A"/>
    <w:rsid w:val="00D00489"/>
    <w:rsid w:val="00D01C30"/>
    <w:rsid w:val="00D02049"/>
    <w:rsid w:val="00D05D3F"/>
    <w:rsid w:val="00D0749D"/>
    <w:rsid w:val="00D10DE6"/>
    <w:rsid w:val="00D12609"/>
    <w:rsid w:val="00D12E24"/>
    <w:rsid w:val="00D167FF"/>
    <w:rsid w:val="00D248B1"/>
    <w:rsid w:val="00D318C6"/>
    <w:rsid w:val="00D334CB"/>
    <w:rsid w:val="00D34CF2"/>
    <w:rsid w:val="00D37E4D"/>
    <w:rsid w:val="00D413A6"/>
    <w:rsid w:val="00D41486"/>
    <w:rsid w:val="00D41EC4"/>
    <w:rsid w:val="00D42A8C"/>
    <w:rsid w:val="00D42FAA"/>
    <w:rsid w:val="00D4461E"/>
    <w:rsid w:val="00D46865"/>
    <w:rsid w:val="00D513A0"/>
    <w:rsid w:val="00D54806"/>
    <w:rsid w:val="00D60022"/>
    <w:rsid w:val="00D739F2"/>
    <w:rsid w:val="00D74D3A"/>
    <w:rsid w:val="00D75744"/>
    <w:rsid w:val="00D77F2B"/>
    <w:rsid w:val="00D8061C"/>
    <w:rsid w:val="00D85072"/>
    <w:rsid w:val="00D8555D"/>
    <w:rsid w:val="00D92F6A"/>
    <w:rsid w:val="00D9530C"/>
    <w:rsid w:val="00D97083"/>
    <w:rsid w:val="00DA0345"/>
    <w:rsid w:val="00DA2279"/>
    <w:rsid w:val="00DA22CB"/>
    <w:rsid w:val="00DA52F9"/>
    <w:rsid w:val="00DA7175"/>
    <w:rsid w:val="00DB1473"/>
    <w:rsid w:val="00DB16EF"/>
    <w:rsid w:val="00DB18DD"/>
    <w:rsid w:val="00DB2FD5"/>
    <w:rsid w:val="00DB5645"/>
    <w:rsid w:val="00DB76D8"/>
    <w:rsid w:val="00DC080E"/>
    <w:rsid w:val="00DC12EB"/>
    <w:rsid w:val="00DD4ECF"/>
    <w:rsid w:val="00DD5327"/>
    <w:rsid w:val="00DD7803"/>
    <w:rsid w:val="00DE1842"/>
    <w:rsid w:val="00DE50EF"/>
    <w:rsid w:val="00DEB3FB"/>
    <w:rsid w:val="00DF1661"/>
    <w:rsid w:val="00DF2502"/>
    <w:rsid w:val="00DF6046"/>
    <w:rsid w:val="00DF64F9"/>
    <w:rsid w:val="00DF6C2E"/>
    <w:rsid w:val="00DF71D4"/>
    <w:rsid w:val="00DF7AD7"/>
    <w:rsid w:val="00E120E0"/>
    <w:rsid w:val="00E13C97"/>
    <w:rsid w:val="00E200BE"/>
    <w:rsid w:val="00E20A32"/>
    <w:rsid w:val="00E22A57"/>
    <w:rsid w:val="00E2548B"/>
    <w:rsid w:val="00E25BFA"/>
    <w:rsid w:val="00E263AB"/>
    <w:rsid w:val="00E35EA1"/>
    <w:rsid w:val="00E364B2"/>
    <w:rsid w:val="00E3678C"/>
    <w:rsid w:val="00E4201E"/>
    <w:rsid w:val="00E426D9"/>
    <w:rsid w:val="00E4455E"/>
    <w:rsid w:val="00E47912"/>
    <w:rsid w:val="00E5397F"/>
    <w:rsid w:val="00E55365"/>
    <w:rsid w:val="00E55D4D"/>
    <w:rsid w:val="00E65940"/>
    <w:rsid w:val="00E6799B"/>
    <w:rsid w:val="00E7312A"/>
    <w:rsid w:val="00E759E4"/>
    <w:rsid w:val="00E76F6B"/>
    <w:rsid w:val="00E8196C"/>
    <w:rsid w:val="00E8211D"/>
    <w:rsid w:val="00E8224C"/>
    <w:rsid w:val="00E84279"/>
    <w:rsid w:val="00E85530"/>
    <w:rsid w:val="00E860A2"/>
    <w:rsid w:val="00E86E43"/>
    <w:rsid w:val="00E93605"/>
    <w:rsid w:val="00E93AE1"/>
    <w:rsid w:val="00E97B16"/>
    <w:rsid w:val="00EA19B2"/>
    <w:rsid w:val="00EA3639"/>
    <w:rsid w:val="00EA4856"/>
    <w:rsid w:val="00EA4AD3"/>
    <w:rsid w:val="00EA551F"/>
    <w:rsid w:val="00EA7361"/>
    <w:rsid w:val="00EB0974"/>
    <w:rsid w:val="00EB10BF"/>
    <w:rsid w:val="00EB4DDB"/>
    <w:rsid w:val="00EC12DF"/>
    <w:rsid w:val="00EC456B"/>
    <w:rsid w:val="00EC4977"/>
    <w:rsid w:val="00EC564E"/>
    <w:rsid w:val="00ED06AA"/>
    <w:rsid w:val="00ED0C36"/>
    <w:rsid w:val="00ED0E8C"/>
    <w:rsid w:val="00ED367D"/>
    <w:rsid w:val="00ED54B9"/>
    <w:rsid w:val="00ED5997"/>
    <w:rsid w:val="00ED7C47"/>
    <w:rsid w:val="00EE191F"/>
    <w:rsid w:val="00EE6083"/>
    <w:rsid w:val="00EF0256"/>
    <w:rsid w:val="00EF2148"/>
    <w:rsid w:val="00EF42A3"/>
    <w:rsid w:val="00EF4B1F"/>
    <w:rsid w:val="00F05F5B"/>
    <w:rsid w:val="00F0736A"/>
    <w:rsid w:val="00F0766A"/>
    <w:rsid w:val="00F10590"/>
    <w:rsid w:val="00F111EE"/>
    <w:rsid w:val="00F1235C"/>
    <w:rsid w:val="00F1327F"/>
    <w:rsid w:val="00F1759F"/>
    <w:rsid w:val="00F2036D"/>
    <w:rsid w:val="00F21E61"/>
    <w:rsid w:val="00F22606"/>
    <w:rsid w:val="00F2692B"/>
    <w:rsid w:val="00F26D21"/>
    <w:rsid w:val="00F277D0"/>
    <w:rsid w:val="00F32124"/>
    <w:rsid w:val="00F35164"/>
    <w:rsid w:val="00F35A41"/>
    <w:rsid w:val="00F3635D"/>
    <w:rsid w:val="00F37507"/>
    <w:rsid w:val="00F37D6A"/>
    <w:rsid w:val="00F42376"/>
    <w:rsid w:val="00F42D07"/>
    <w:rsid w:val="00F511FD"/>
    <w:rsid w:val="00F51944"/>
    <w:rsid w:val="00F548B6"/>
    <w:rsid w:val="00F72EA4"/>
    <w:rsid w:val="00F74BE0"/>
    <w:rsid w:val="00F75323"/>
    <w:rsid w:val="00F85B23"/>
    <w:rsid w:val="00F8723C"/>
    <w:rsid w:val="00F9270A"/>
    <w:rsid w:val="00F92F6C"/>
    <w:rsid w:val="00F9425C"/>
    <w:rsid w:val="00F9542D"/>
    <w:rsid w:val="00F95B1E"/>
    <w:rsid w:val="00F9777A"/>
    <w:rsid w:val="00FA3A16"/>
    <w:rsid w:val="00FA5359"/>
    <w:rsid w:val="00FA53D4"/>
    <w:rsid w:val="00FA7623"/>
    <w:rsid w:val="00FB08FC"/>
    <w:rsid w:val="00FB6441"/>
    <w:rsid w:val="00FC1889"/>
    <w:rsid w:val="00FC5DE2"/>
    <w:rsid w:val="00FC5EC3"/>
    <w:rsid w:val="00FD20BB"/>
    <w:rsid w:val="00FD37DC"/>
    <w:rsid w:val="00FD5548"/>
    <w:rsid w:val="00FD7378"/>
    <w:rsid w:val="00FE157F"/>
    <w:rsid w:val="00FF00D5"/>
    <w:rsid w:val="00FF1D94"/>
    <w:rsid w:val="00FF39AF"/>
    <w:rsid w:val="013092DF"/>
    <w:rsid w:val="013E1EE8"/>
    <w:rsid w:val="0141DF35"/>
    <w:rsid w:val="014E4F1E"/>
    <w:rsid w:val="0151F67E"/>
    <w:rsid w:val="01AFC2C2"/>
    <w:rsid w:val="0206962E"/>
    <w:rsid w:val="022BBA8B"/>
    <w:rsid w:val="0237A976"/>
    <w:rsid w:val="0245B15E"/>
    <w:rsid w:val="0258DF2B"/>
    <w:rsid w:val="0282DB1C"/>
    <w:rsid w:val="028B9773"/>
    <w:rsid w:val="029F785A"/>
    <w:rsid w:val="02C81646"/>
    <w:rsid w:val="02E743FD"/>
    <w:rsid w:val="02ECF8A6"/>
    <w:rsid w:val="0302F02C"/>
    <w:rsid w:val="0324601D"/>
    <w:rsid w:val="0338D24A"/>
    <w:rsid w:val="034DF376"/>
    <w:rsid w:val="03D84145"/>
    <w:rsid w:val="03E74EA4"/>
    <w:rsid w:val="0408F81F"/>
    <w:rsid w:val="0468CC13"/>
    <w:rsid w:val="048D0273"/>
    <w:rsid w:val="04B0592F"/>
    <w:rsid w:val="04E5AE92"/>
    <w:rsid w:val="05A046AB"/>
    <w:rsid w:val="05A2AD14"/>
    <w:rsid w:val="05D41978"/>
    <w:rsid w:val="05E2D4FA"/>
    <w:rsid w:val="06170A28"/>
    <w:rsid w:val="06278018"/>
    <w:rsid w:val="067CBBF1"/>
    <w:rsid w:val="068048AC"/>
    <w:rsid w:val="06ADD581"/>
    <w:rsid w:val="06BDBA7C"/>
    <w:rsid w:val="06CB837A"/>
    <w:rsid w:val="06D1D34C"/>
    <w:rsid w:val="0717EB3B"/>
    <w:rsid w:val="0719DF46"/>
    <w:rsid w:val="072F7738"/>
    <w:rsid w:val="0734867F"/>
    <w:rsid w:val="0747B717"/>
    <w:rsid w:val="074E6E59"/>
    <w:rsid w:val="076BC34F"/>
    <w:rsid w:val="0783266C"/>
    <w:rsid w:val="079BC889"/>
    <w:rsid w:val="07A3785A"/>
    <w:rsid w:val="07D9BCBC"/>
    <w:rsid w:val="08009405"/>
    <w:rsid w:val="0808C49E"/>
    <w:rsid w:val="08210F1D"/>
    <w:rsid w:val="083A7635"/>
    <w:rsid w:val="08776130"/>
    <w:rsid w:val="089736B9"/>
    <w:rsid w:val="08AB85BC"/>
    <w:rsid w:val="08AFDD18"/>
    <w:rsid w:val="08C1A6ED"/>
    <w:rsid w:val="08C4A516"/>
    <w:rsid w:val="08C56D85"/>
    <w:rsid w:val="08D98EF2"/>
    <w:rsid w:val="08F0F213"/>
    <w:rsid w:val="091314A6"/>
    <w:rsid w:val="0919B2A0"/>
    <w:rsid w:val="09204123"/>
    <w:rsid w:val="093C82D7"/>
    <w:rsid w:val="0951746E"/>
    <w:rsid w:val="09725049"/>
    <w:rsid w:val="097E8EE7"/>
    <w:rsid w:val="098388C2"/>
    <w:rsid w:val="098A4C22"/>
    <w:rsid w:val="09DAD19C"/>
    <w:rsid w:val="09E1D5F1"/>
    <w:rsid w:val="0A00AC18"/>
    <w:rsid w:val="0A11A915"/>
    <w:rsid w:val="0A16A4BE"/>
    <w:rsid w:val="0A1BE338"/>
    <w:rsid w:val="0A1E9CE7"/>
    <w:rsid w:val="0A1EE927"/>
    <w:rsid w:val="0A35A5F7"/>
    <w:rsid w:val="0A50E88F"/>
    <w:rsid w:val="0A513A3D"/>
    <w:rsid w:val="0A5E73B2"/>
    <w:rsid w:val="0A6BD5F5"/>
    <w:rsid w:val="0A80DB75"/>
    <w:rsid w:val="0A8A1D17"/>
    <w:rsid w:val="0AB42ED2"/>
    <w:rsid w:val="0ABEC677"/>
    <w:rsid w:val="0AECBA93"/>
    <w:rsid w:val="0B3677DA"/>
    <w:rsid w:val="0B88B5AC"/>
    <w:rsid w:val="0BA7AC61"/>
    <w:rsid w:val="0BB87A01"/>
    <w:rsid w:val="0BE6F0FB"/>
    <w:rsid w:val="0C15EF1C"/>
    <w:rsid w:val="0C1B0E2E"/>
    <w:rsid w:val="0C246F50"/>
    <w:rsid w:val="0C38EF40"/>
    <w:rsid w:val="0C609989"/>
    <w:rsid w:val="0C875E07"/>
    <w:rsid w:val="0CA41484"/>
    <w:rsid w:val="0CC0A02D"/>
    <w:rsid w:val="0CCDCA2A"/>
    <w:rsid w:val="0CD415AE"/>
    <w:rsid w:val="0CD89845"/>
    <w:rsid w:val="0CDE36EE"/>
    <w:rsid w:val="0CFFB968"/>
    <w:rsid w:val="0D15A206"/>
    <w:rsid w:val="0D1F8A27"/>
    <w:rsid w:val="0D6ACE71"/>
    <w:rsid w:val="0D813122"/>
    <w:rsid w:val="0D965DA1"/>
    <w:rsid w:val="0DA29436"/>
    <w:rsid w:val="0DAA17A0"/>
    <w:rsid w:val="0DC8F665"/>
    <w:rsid w:val="0DD5C11E"/>
    <w:rsid w:val="0DE7FAE6"/>
    <w:rsid w:val="0E1D3D00"/>
    <w:rsid w:val="0E3723B4"/>
    <w:rsid w:val="0E7A0A70"/>
    <w:rsid w:val="0F118ED0"/>
    <w:rsid w:val="0F12AC3C"/>
    <w:rsid w:val="0F3803E2"/>
    <w:rsid w:val="0F631898"/>
    <w:rsid w:val="0FABB0BD"/>
    <w:rsid w:val="0FC519FE"/>
    <w:rsid w:val="0FC56A9E"/>
    <w:rsid w:val="0FD60F4A"/>
    <w:rsid w:val="0FD8469E"/>
    <w:rsid w:val="0FD9009D"/>
    <w:rsid w:val="0FDBEBD6"/>
    <w:rsid w:val="0FDF4959"/>
    <w:rsid w:val="10140F20"/>
    <w:rsid w:val="101E332F"/>
    <w:rsid w:val="10230A1B"/>
    <w:rsid w:val="1023F297"/>
    <w:rsid w:val="1027CA1B"/>
    <w:rsid w:val="10403D40"/>
    <w:rsid w:val="105E0B84"/>
    <w:rsid w:val="107C039A"/>
    <w:rsid w:val="109814CF"/>
    <w:rsid w:val="10CCCFED"/>
    <w:rsid w:val="11024F83"/>
    <w:rsid w:val="112311D0"/>
    <w:rsid w:val="112F6D71"/>
    <w:rsid w:val="113D4437"/>
    <w:rsid w:val="1169436E"/>
    <w:rsid w:val="117B3E47"/>
    <w:rsid w:val="11843D02"/>
    <w:rsid w:val="119BD61F"/>
    <w:rsid w:val="11AEA37D"/>
    <w:rsid w:val="11B4EA55"/>
    <w:rsid w:val="11C4DF37"/>
    <w:rsid w:val="11F86743"/>
    <w:rsid w:val="11FDE515"/>
    <w:rsid w:val="122BF071"/>
    <w:rsid w:val="1241CB6D"/>
    <w:rsid w:val="12472EE0"/>
    <w:rsid w:val="124D12D7"/>
    <w:rsid w:val="12518279"/>
    <w:rsid w:val="1256AA06"/>
    <w:rsid w:val="12977D03"/>
    <w:rsid w:val="1298204A"/>
    <w:rsid w:val="12AE3C54"/>
    <w:rsid w:val="12B6FCD3"/>
    <w:rsid w:val="12EC22B4"/>
    <w:rsid w:val="134E920E"/>
    <w:rsid w:val="1367A15E"/>
    <w:rsid w:val="136F7561"/>
    <w:rsid w:val="13AD4368"/>
    <w:rsid w:val="13C17535"/>
    <w:rsid w:val="13C1F58D"/>
    <w:rsid w:val="13CBEE2A"/>
    <w:rsid w:val="13DDD33A"/>
    <w:rsid w:val="13EDDAEF"/>
    <w:rsid w:val="14114C8F"/>
    <w:rsid w:val="141F540C"/>
    <w:rsid w:val="142E2FD5"/>
    <w:rsid w:val="143AAB04"/>
    <w:rsid w:val="146B6F22"/>
    <w:rsid w:val="147900FB"/>
    <w:rsid w:val="147B33B9"/>
    <w:rsid w:val="14DF2B74"/>
    <w:rsid w:val="14FA22D5"/>
    <w:rsid w:val="1504A0A1"/>
    <w:rsid w:val="1511886A"/>
    <w:rsid w:val="15184325"/>
    <w:rsid w:val="1536759C"/>
    <w:rsid w:val="1547D858"/>
    <w:rsid w:val="154EEAE8"/>
    <w:rsid w:val="156FC11E"/>
    <w:rsid w:val="1578076E"/>
    <w:rsid w:val="1580BACA"/>
    <w:rsid w:val="159B16BA"/>
    <w:rsid w:val="159CEBD0"/>
    <w:rsid w:val="159D6A67"/>
    <w:rsid w:val="159ED87D"/>
    <w:rsid w:val="15AC11B1"/>
    <w:rsid w:val="15CEE3D7"/>
    <w:rsid w:val="15D5E6D0"/>
    <w:rsid w:val="15DDFB83"/>
    <w:rsid w:val="160DEFB5"/>
    <w:rsid w:val="16547507"/>
    <w:rsid w:val="16649F4A"/>
    <w:rsid w:val="16849CCB"/>
    <w:rsid w:val="16904C3B"/>
    <w:rsid w:val="16A562E1"/>
    <w:rsid w:val="16B52B4F"/>
    <w:rsid w:val="16BD40F4"/>
    <w:rsid w:val="16DFE3C6"/>
    <w:rsid w:val="1704D5E8"/>
    <w:rsid w:val="1722949A"/>
    <w:rsid w:val="1758E776"/>
    <w:rsid w:val="17598741"/>
    <w:rsid w:val="17670E3C"/>
    <w:rsid w:val="176B8195"/>
    <w:rsid w:val="17998A22"/>
    <w:rsid w:val="179D099C"/>
    <w:rsid w:val="17B38153"/>
    <w:rsid w:val="17F8BC26"/>
    <w:rsid w:val="18370F26"/>
    <w:rsid w:val="1842EB2A"/>
    <w:rsid w:val="1852482B"/>
    <w:rsid w:val="1901AF50"/>
    <w:rsid w:val="19268896"/>
    <w:rsid w:val="196610A9"/>
    <w:rsid w:val="1998B634"/>
    <w:rsid w:val="199C0887"/>
    <w:rsid w:val="199F4300"/>
    <w:rsid w:val="19ACF270"/>
    <w:rsid w:val="19B5F73B"/>
    <w:rsid w:val="19D0C897"/>
    <w:rsid w:val="19EDAEBD"/>
    <w:rsid w:val="1A15DFD5"/>
    <w:rsid w:val="1A4E8A8C"/>
    <w:rsid w:val="1A62B88E"/>
    <w:rsid w:val="1A648567"/>
    <w:rsid w:val="1A692BB2"/>
    <w:rsid w:val="1A7E120B"/>
    <w:rsid w:val="1A96510D"/>
    <w:rsid w:val="1AB97F8E"/>
    <w:rsid w:val="1ABF3E24"/>
    <w:rsid w:val="1B02E54E"/>
    <w:rsid w:val="1B3220CE"/>
    <w:rsid w:val="1B6A5E9A"/>
    <w:rsid w:val="1B747718"/>
    <w:rsid w:val="1B8BE49A"/>
    <w:rsid w:val="1B8FF1D8"/>
    <w:rsid w:val="1BC84028"/>
    <w:rsid w:val="1BD44CF7"/>
    <w:rsid w:val="1BE7F109"/>
    <w:rsid w:val="1C2C005A"/>
    <w:rsid w:val="1C493255"/>
    <w:rsid w:val="1C65EFB1"/>
    <w:rsid w:val="1C6E9DB4"/>
    <w:rsid w:val="1C71FA40"/>
    <w:rsid w:val="1C8D62AA"/>
    <w:rsid w:val="1C98D640"/>
    <w:rsid w:val="1CC9644E"/>
    <w:rsid w:val="1CE5AE3C"/>
    <w:rsid w:val="1D1C28EC"/>
    <w:rsid w:val="1D290A80"/>
    <w:rsid w:val="1D363875"/>
    <w:rsid w:val="1D4222D3"/>
    <w:rsid w:val="1D4BF945"/>
    <w:rsid w:val="1D4C087C"/>
    <w:rsid w:val="1D529AA1"/>
    <w:rsid w:val="1D529AF2"/>
    <w:rsid w:val="1D62AC75"/>
    <w:rsid w:val="1D9495CC"/>
    <w:rsid w:val="1DA603BE"/>
    <w:rsid w:val="1DAB96BD"/>
    <w:rsid w:val="1DC31145"/>
    <w:rsid w:val="1DDD15C3"/>
    <w:rsid w:val="1DEAA486"/>
    <w:rsid w:val="1DFDEAE0"/>
    <w:rsid w:val="1E196DAC"/>
    <w:rsid w:val="1E1E819C"/>
    <w:rsid w:val="1E5F4935"/>
    <w:rsid w:val="1E69B5A7"/>
    <w:rsid w:val="1E7533B6"/>
    <w:rsid w:val="1EA65757"/>
    <w:rsid w:val="1EADD3F8"/>
    <w:rsid w:val="1ECA0055"/>
    <w:rsid w:val="1EEB63CA"/>
    <w:rsid w:val="1EEBA303"/>
    <w:rsid w:val="1F00B557"/>
    <w:rsid w:val="1F00BD66"/>
    <w:rsid w:val="1F016B86"/>
    <w:rsid w:val="1F3A6221"/>
    <w:rsid w:val="1F562037"/>
    <w:rsid w:val="1F61DDA6"/>
    <w:rsid w:val="1F7078CE"/>
    <w:rsid w:val="1F99ECD9"/>
    <w:rsid w:val="1FBD9B3B"/>
    <w:rsid w:val="1FBDACC8"/>
    <w:rsid w:val="1FC6AC5D"/>
    <w:rsid w:val="1FC9139E"/>
    <w:rsid w:val="1FCFB647"/>
    <w:rsid w:val="1FD8EFFB"/>
    <w:rsid w:val="2037F752"/>
    <w:rsid w:val="206119B4"/>
    <w:rsid w:val="207BEA9C"/>
    <w:rsid w:val="209C4555"/>
    <w:rsid w:val="20AA60D0"/>
    <w:rsid w:val="20B67E31"/>
    <w:rsid w:val="21393E48"/>
    <w:rsid w:val="214E4C5D"/>
    <w:rsid w:val="2159FEBC"/>
    <w:rsid w:val="216C64DF"/>
    <w:rsid w:val="217FF36E"/>
    <w:rsid w:val="219436FB"/>
    <w:rsid w:val="21989D96"/>
    <w:rsid w:val="21A81577"/>
    <w:rsid w:val="22222BB5"/>
    <w:rsid w:val="2247E0CF"/>
    <w:rsid w:val="22496FCC"/>
    <w:rsid w:val="227F5AF4"/>
    <w:rsid w:val="22813992"/>
    <w:rsid w:val="2287F177"/>
    <w:rsid w:val="22942606"/>
    <w:rsid w:val="22D3B576"/>
    <w:rsid w:val="22F493F4"/>
    <w:rsid w:val="22F9093D"/>
    <w:rsid w:val="22FBDE09"/>
    <w:rsid w:val="22FD5862"/>
    <w:rsid w:val="23201C24"/>
    <w:rsid w:val="23434E3D"/>
    <w:rsid w:val="234442CB"/>
    <w:rsid w:val="2354ECA6"/>
    <w:rsid w:val="23611C96"/>
    <w:rsid w:val="2365CEDF"/>
    <w:rsid w:val="238F14C8"/>
    <w:rsid w:val="2397252D"/>
    <w:rsid w:val="23B55BD1"/>
    <w:rsid w:val="23B6EE00"/>
    <w:rsid w:val="23E07A91"/>
    <w:rsid w:val="23EA5F04"/>
    <w:rsid w:val="23F51C61"/>
    <w:rsid w:val="23F7A55B"/>
    <w:rsid w:val="2424D060"/>
    <w:rsid w:val="2436DDCD"/>
    <w:rsid w:val="2453B25F"/>
    <w:rsid w:val="2460FFC8"/>
    <w:rsid w:val="2463BBA6"/>
    <w:rsid w:val="2482351A"/>
    <w:rsid w:val="24B40B3E"/>
    <w:rsid w:val="24FB1A59"/>
    <w:rsid w:val="2526CCAA"/>
    <w:rsid w:val="252DD01D"/>
    <w:rsid w:val="252F05F9"/>
    <w:rsid w:val="253F70AC"/>
    <w:rsid w:val="2554AD91"/>
    <w:rsid w:val="2569A5CB"/>
    <w:rsid w:val="25709107"/>
    <w:rsid w:val="259BD073"/>
    <w:rsid w:val="25D479AD"/>
    <w:rsid w:val="2600451D"/>
    <w:rsid w:val="2619DC66"/>
    <w:rsid w:val="26527F8F"/>
    <w:rsid w:val="268204D5"/>
    <w:rsid w:val="2690B9E2"/>
    <w:rsid w:val="26BE078D"/>
    <w:rsid w:val="26F11794"/>
    <w:rsid w:val="270779DA"/>
    <w:rsid w:val="270FAA3D"/>
    <w:rsid w:val="27239274"/>
    <w:rsid w:val="2743E4FA"/>
    <w:rsid w:val="27734A45"/>
    <w:rsid w:val="27875490"/>
    <w:rsid w:val="2787843B"/>
    <w:rsid w:val="279E59EC"/>
    <w:rsid w:val="27F82D98"/>
    <w:rsid w:val="27F9F6A7"/>
    <w:rsid w:val="280BFAE4"/>
    <w:rsid w:val="282FECED"/>
    <w:rsid w:val="283BE5FC"/>
    <w:rsid w:val="28414EE9"/>
    <w:rsid w:val="28542DD2"/>
    <w:rsid w:val="285CE10C"/>
    <w:rsid w:val="28617680"/>
    <w:rsid w:val="286B68DB"/>
    <w:rsid w:val="286D2A37"/>
    <w:rsid w:val="2872A06B"/>
    <w:rsid w:val="287B7D7B"/>
    <w:rsid w:val="28819932"/>
    <w:rsid w:val="288F6816"/>
    <w:rsid w:val="2892506E"/>
    <w:rsid w:val="28B06B84"/>
    <w:rsid w:val="28CF57AF"/>
    <w:rsid w:val="28E5532E"/>
    <w:rsid w:val="28EAA3EC"/>
    <w:rsid w:val="290CB3C3"/>
    <w:rsid w:val="2921FED4"/>
    <w:rsid w:val="292F8D6A"/>
    <w:rsid w:val="2948C591"/>
    <w:rsid w:val="295D8EDE"/>
    <w:rsid w:val="298EDBB3"/>
    <w:rsid w:val="2992481C"/>
    <w:rsid w:val="2A179FDE"/>
    <w:rsid w:val="2A26F87B"/>
    <w:rsid w:val="2A528222"/>
    <w:rsid w:val="2A613E4E"/>
    <w:rsid w:val="2A7712CB"/>
    <w:rsid w:val="2A862160"/>
    <w:rsid w:val="2A9C6F48"/>
    <w:rsid w:val="2A9FFD6C"/>
    <w:rsid w:val="2AC9A51F"/>
    <w:rsid w:val="2AE3AC53"/>
    <w:rsid w:val="2B04D5BC"/>
    <w:rsid w:val="2B2CB365"/>
    <w:rsid w:val="2B82624D"/>
    <w:rsid w:val="2B8F4097"/>
    <w:rsid w:val="2B9591B2"/>
    <w:rsid w:val="2BCB868D"/>
    <w:rsid w:val="2BF52FB3"/>
    <w:rsid w:val="2C206CFB"/>
    <w:rsid w:val="2C39BB93"/>
    <w:rsid w:val="2C5B99EE"/>
    <w:rsid w:val="2C65AFCA"/>
    <w:rsid w:val="2C761623"/>
    <w:rsid w:val="2C87C486"/>
    <w:rsid w:val="2C90A7E2"/>
    <w:rsid w:val="2C9827B7"/>
    <w:rsid w:val="2CB3BFAE"/>
    <w:rsid w:val="2CE1F584"/>
    <w:rsid w:val="2CE3C610"/>
    <w:rsid w:val="2CEC94F7"/>
    <w:rsid w:val="2CF2BFC6"/>
    <w:rsid w:val="2CF42756"/>
    <w:rsid w:val="2CF49098"/>
    <w:rsid w:val="2D07F06A"/>
    <w:rsid w:val="2D1633CE"/>
    <w:rsid w:val="2D5F5376"/>
    <w:rsid w:val="2D9F92C4"/>
    <w:rsid w:val="2DB95FA6"/>
    <w:rsid w:val="2DBF18A9"/>
    <w:rsid w:val="2DC689E5"/>
    <w:rsid w:val="2DD6902A"/>
    <w:rsid w:val="2DD9A337"/>
    <w:rsid w:val="2DE4AFD3"/>
    <w:rsid w:val="2DE7C9E3"/>
    <w:rsid w:val="2DF01AA2"/>
    <w:rsid w:val="2E013B9F"/>
    <w:rsid w:val="2E07374D"/>
    <w:rsid w:val="2E245F8B"/>
    <w:rsid w:val="2E3C20EC"/>
    <w:rsid w:val="2E51E270"/>
    <w:rsid w:val="2E6F6291"/>
    <w:rsid w:val="2E83D4DE"/>
    <w:rsid w:val="2E897E57"/>
    <w:rsid w:val="2EB044A7"/>
    <w:rsid w:val="2EE61CA8"/>
    <w:rsid w:val="2EFA642B"/>
    <w:rsid w:val="2F1F2299"/>
    <w:rsid w:val="2F3626C5"/>
    <w:rsid w:val="2F4E0A41"/>
    <w:rsid w:val="2F521A5D"/>
    <w:rsid w:val="2F72A355"/>
    <w:rsid w:val="2FA33911"/>
    <w:rsid w:val="2FCBB70F"/>
    <w:rsid w:val="2FFF56B9"/>
    <w:rsid w:val="30009075"/>
    <w:rsid w:val="3003AAE2"/>
    <w:rsid w:val="3036D76B"/>
    <w:rsid w:val="303FCFF9"/>
    <w:rsid w:val="304C6065"/>
    <w:rsid w:val="3073DBAC"/>
    <w:rsid w:val="30CB2AC3"/>
    <w:rsid w:val="30DE0F04"/>
    <w:rsid w:val="30EE1189"/>
    <w:rsid w:val="30FE940E"/>
    <w:rsid w:val="311563FF"/>
    <w:rsid w:val="311CDDF8"/>
    <w:rsid w:val="314DC034"/>
    <w:rsid w:val="31553806"/>
    <w:rsid w:val="3166CE50"/>
    <w:rsid w:val="3174DBA5"/>
    <w:rsid w:val="31836334"/>
    <w:rsid w:val="318F6048"/>
    <w:rsid w:val="31B88CB6"/>
    <w:rsid w:val="31E47510"/>
    <w:rsid w:val="31E78163"/>
    <w:rsid w:val="32058A71"/>
    <w:rsid w:val="32094003"/>
    <w:rsid w:val="3231BB15"/>
    <w:rsid w:val="324753C6"/>
    <w:rsid w:val="324777A3"/>
    <w:rsid w:val="324BC2F3"/>
    <w:rsid w:val="324C1C57"/>
    <w:rsid w:val="325CA7B6"/>
    <w:rsid w:val="32BA83CF"/>
    <w:rsid w:val="32D272D1"/>
    <w:rsid w:val="32D96FA6"/>
    <w:rsid w:val="32DEACF1"/>
    <w:rsid w:val="32EFEB05"/>
    <w:rsid w:val="32F7AC1C"/>
    <w:rsid w:val="331B392F"/>
    <w:rsid w:val="333E5925"/>
    <w:rsid w:val="335C6A87"/>
    <w:rsid w:val="3360FBBE"/>
    <w:rsid w:val="3366EA79"/>
    <w:rsid w:val="336824B7"/>
    <w:rsid w:val="33906ECD"/>
    <w:rsid w:val="33C3CF1A"/>
    <w:rsid w:val="33D71E61"/>
    <w:rsid w:val="33DAD583"/>
    <w:rsid w:val="33F20C2E"/>
    <w:rsid w:val="33FDCE20"/>
    <w:rsid w:val="34067465"/>
    <w:rsid w:val="34443C39"/>
    <w:rsid w:val="346D7CC7"/>
    <w:rsid w:val="346D98CA"/>
    <w:rsid w:val="34AC5136"/>
    <w:rsid w:val="34C17C7E"/>
    <w:rsid w:val="34F207E3"/>
    <w:rsid w:val="3524D134"/>
    <w:rsid w:val="35417320"/>
    <w:rsid w:val="355B6408"/>
    <w:rsid w:val="356F9D51"/>
    <w:rsid w:val="35747A29"/>
    <w:rsid w:val="3576C325"/>
    <w:rsid w:val="35A6DC99"/>
    <w:rsid w:val="35C8CAD9"/>
    <w:rsid w:val="35D8A3B9"/>
    <w:rsid w:val="35DAEC89"/>
    <w:rsid w:val="3608C324"/>
    <w:rsid w:val="361E2A70"/>
    <w:rsid w:val="365E4BA2"/>
    <w:rsid w:val="365F428E"/>
    <w:rsid w:val="3673F3E5"/>
    <w:rsid w:val="36833639"/>
    <w:rsid w:val="36B3136C"/>
    <w:rsid w:val="36BFEEFA"/>
    <w:rsid w:val="36E64E7F"/>
    <w:rsid w:val="36F2B224"/>
    <w:rsid w:val="36F5C0EF"/>
    <w:rsid w:val="3704E6CB"/>
    <w:rsid w:val="3715AC97"/>
    <w:rsid w:val="372D1B12"/>
    <w:rsid w:val="373CB312"/>
    <w:rsid w:val="3745468C"/>
    <w:rsid w:val="374DFD94"/>
    <w:rsid w:val="375B8E2B"/>
    <w:rsid w:val="375DA4BC"/>
    <w:rsid w:val="376021A5"/>
    <w:rsid w:val="37A87B6C"/>
    <w:rsid w:val="37B38E71"/>
    <w:rsid w:val="37E1BF6C"/>
    <w:rsid w:val="37EE1265"/>
    <w:rsid w:val="37F8EF7E"/>
    <w:rsid w:val="3823C6D6"/>
    <w:rsid w:val="382F271A"/>
    <w:rsid w:val="383FCADC"/>
    <w:rsid w:val="3843919E"/>
    <w:rsid w:val="384DA7FF"/>
    <w:rsid w:val="3857794D"/>
    <w:rsid w:val="3868A084"/>
    <w:rsid w:val="386CED21"/>
    <w:rsid w:val="387A1C8F"/>
    <w:rsid w:val="38CF11E4"/>
    <w:rsid w:val="38D4968F"/>
    <w:rsid w:val="3901072F"/>
    <w:rsid w:val="3944F147"/>
    <w:rsid w:val="395BDABA"/>
    <w:rsid w:val="396BD2DC"/>
    <w:rsid w:val="397FDE5B"/>
    <w:rsid w:val="39A42687"/>
    <w:rsid w:val="39AEB8BA"/>
    <w:rsid w:val="39B6AD90"/>
    <w:rsid w:val="39C8CEC4"/>
    <w:rsid w:val="39CE1C49"/>
    <w:rsid w:val="3A1650DE"/>
    <w:rsid w:val="3A261BAA"/>
    <w:rsid w:val="3A2AD21E"/>
    <w:rsid w:val="3A31F5E2"/>
    <w:rsid w:val="3A7A06F4"/>
    <w:rsid w:val="3AA758AD"/>
    <w:rsid w:val="3AADD0CF"/>
    <w:rsid w:val="3AC19154"/>
    <w:rsid w:val="3AC33BBF"/>
    <w:rsid w:val="3AC516AF"/>
    <w:rsid w:val="3AD0AD8A"/>
    <w:rsid w:val="3AEA4935"/>
    <w:rsid w:val="3AF1BC71"/>
    <w:rsid w:val="3AF4B918"/>
    <w:rsid w:val="3B12B6FB"/>
    <w:rsid w:val="3B6A716B"/>
    <w:rsid w:val="3B6FB2CC"/>
    <w:rsid w:val="3B83AF61"/>
    <w:rsid w:val="3B85A706"/>
    <w:rsid w:val="3B99F7DE"/>
    <w:rsid w:val="3BD79F3F"/>
    <w:rsid w:val="3BF4C0A1"/>
    <w:rsid w:val="3C365609"/>
    <w:rsid w:val="3C516BA9"/>
    <w:rsid w:val="3C6EEFAD"/>
    <w:rsid w:val="3C85538C"/>
    <w:rsid w:val="3CBA9A32"/>
    <w:rsid w:val="3CC49D4E"/>
    <w:rsid w:val="3CCA1A47"/>
    <w:rsid w:val="3CDBFF6A"/>
    <w:rsid w:val="3CF35740"/>
    <w:rsid w:val="3D075C7D"/>
    <w:rsid w:val="3D157A76"/>
    <w:rsid w:val="3D395957"/>
    <w:rsid w:val="3D3FC171"/>
    <w:rsid w:val="3D453561"/>
    <w:rsid w:val="3D5CDCD9"/>
    <w:rsid w:val="3DB9A0A3"/>
    <w:rsid w:val="3DBA183D"/>
    <w:rsid w:val="3DD4D673"/>
    <w:rsid w:val="3DD70764"/>
    <w:rsid w:val="3DDC57A6"/>
    <w:rsid w:val="3DDFDA75"/>
    <w:rsid w:val="3DE3801B"/>
    <w:rsid w:val="3DF1E38F"/>
    <w:rsid w:val="3DF5C492"/>
    <w:rsid w:val="3E017C92"/>
    <w:rsid w:val="3E0A326C"/>
    <w:rsid w:val="3E10A15F"/>
    <w:rsid w:val="3E1653BE"/>
    <w:rsid w:val="3E388A2F"/>
    <w:rsid w:val="3E5D0A5C"/>
    <w:rsid w:val="3E7BBFC9"/>
    <w:rsid w:val="3E88560E"/>
    <w:rsid w:val="3EB67AEF"/>
    <w:rsid w:val="3EB9D53F"/>
    <w:rsid w:val="3EEF51D9"/>
    <w:rsid w:val="3F159586"/>
    <w:rsid w:val="3F1ACB7F"/>
    <w:rsid w:val="3F1CCEB3"/>
    <w:rsid w:val="3F272574"/>
    <w:rsid w:val="3F32D7B0"/>
    <w:rsid w:val="3F447EC1"/>
    <w:rsid w:val="3F4E13D0"/>
    <w:rsid w:val="3F5AEDFE"/>
    <w:rsid w:val="3F730A63"/>
    <w:rsid w:val="3FB188BD"/>
    <w:rsid w:val="405FAB50"/>
    <w:rsid w:val="407E2B5F"/>
    <w:rsid w:val="40A83307"/>
    <w:rsid w:val="40C698F6"/>
    <w:rsid w:val="40D15167"/>
    <w:rsid w:val="40E80169"/>
    <w:rsid w:val="41441326"/>
    <w:rsid w:val="41486DD6"/>
    <w:rsid w:val="41AE57C2"/>
    <w:rsid w:val="41DC2C8F"/>
    <w:rsid w:val="41E9B945"/>
    <w:rsid w:val="41F7D4D9"/>
    <w:rsid w:val="421F462D"/>
    <w:rsid w:val="4255F852"/>
    <w:rsid w:val="42714364"/>
    <w:rsid w:val="42763D73"/>
    <w:rsid w:val="4277E096"/>
    <w:rsid w:val="427FDEE2"/>
    <w:rsid w:val="429BB146"/>
    <w:rsid w:val="42A9CDD2"/>
    <w:rsid w:val="42B4E40E"/>
    <w:rsid w:val="42D97E2B"/>
    <w:rsid w:val="43049C79"/>
    <w:rsid w:val="4317E5FF"/>
    <w:rsid w:val="432C499B"/>
    <w:rsid w:val="436AC7F2"/>
    <w:rsid w:val="437925DA"/>
    <w:rsid w:val="4381BCBE"/>
    <w:rsid w:val="4385CC5A"/>
    <w:rsid w:val="43876736"/>
    <w:rsid w:val="438BCEDA"/>
    <w:rsid w:val="439AFE74"/>
    <w:rsid w:val="43A67485"/>
    <w:rsid w:val="43B7A5E3"/>
    <w:rsid w:val="43EC0B44"/>
    <w:rsid w:val="44013F3F"/>
    <w:rsid w:val="440576EC"/>
    <w:rsid w:val="443BA5A2"/>
    <w:rsid w:val="444603B6"/>
    <w:rsid w:val="4448B8CF"/>
    <w:rsid w:val="44512F9F"/>
    <w:rsid w:val="4457D4AE"/>
    <w:rsid w:val="445B9355"/>
    <w:rsid w:val="445D8188"/>
    <w:rsid w:val="4478AF75"/>
    <w:rsid w:val="447940C8"/>
    <w:rsid w:val="4480DCC5"/>
    <w:rsid w:val="448C938F"/>
    <w:rsid w:val="44A72FC5"/>
    <w:rsid w:val="44BC9F2D"/>
    <w:rsid w:val="44F70391"/>
    <w:rsid w:val="44FDDD51"/>
    <w:rsid w:val="450B3CDE"/>
    <w:rsid w:val="450D5C4C"/>
    <w:rsid w:val="451129FC"/>
    <w:rsid w:val="452F0FEF"/>
    <w:rsid w:val="4586431E"/>
    <w:rsid w:val="45879DB8"/>
    <w:rsid w:val="458C045F"/>
    <w:rsid w:val="45ABDE93"/>
    <w:rsid w:val="45AD1BD5"/>
    <w:rsid w:val="45B1E8C1"/>
    <w:rsid w:val="45E68257"/>
    <w:rsid w:val="45ED74DF"/>
    <w:rsid w:val="4638E38B"/>
    <w:rsid w:val="463E997F"/>
    <w:rsid w:val="46420838"/>
    <w:rsid w:val="464ECA85"/>
    <w:rsid w:val="4653B684"/>
    <w:rsid w:val="466C5755"/>
    <w:rsid w:val="46770ED8"/>
    <w:rsid w:val="467FA816"/>
    <w:rsid w:val="46831ADB"/>
    <w:rsid w:val="46B82554"/>
    <w:rsid w:val="46E48EA2"/>
    <w:rsid w:val="46EC4E86"/>
    <w:rsid w:val="46ED15B9"/>
    <w:rsid w:val="470509E0"/>
    <w:rsid w:val="47A9EFDC"/>
    <w:rsid w:val="47B8EDBE"/>
    <w:rsid w:val="47D6168B"/>
    <w:rsid w:val="47D8D1E4"/>
    <w:rsid w:val="47E695A8"/>
    <w:rsid w:val="47F21132"/>
    <w:rsid w:val="47F97EA4"/>
    <w:rsid w:val="47FD1B0F"/>
    <w:rsid w:val="483922C7"/>
    <w:rsid w:val="4877B211"/>
    <w:rsid w:val="487A2D3E"/>
    <w:rsid w:val="487A9265"/>
    <w:rsid w:val="489F71ED"/>
    <w:rsid w:val="48B57921"/>
    <w:rsid w:val="48DB7362"/>
    <w:rsid w:val="490BF016"/>
    <w:rsid w:val="49171B54"/>
    <w:rsid w:val="4922C486"/>
    <w:rsid w:val="49541E04"/>
    <w:rsid w:val="495B1097"/>
    <w:rsid w:val="49B8AE1A"/>
    <w:rsid w:val="49CC75D0"/>
    <w:rsid w:val="49D8CC5F"/>
    <w:rsid w:val="49F57308"/>
    <w:rsid w:val="4A19EBB9"/>
    <w:rsid w:val="4A3204A6"/>
    <w:rsid w:val="4A3BA4D4"/>
    <w:rsid w:val="4A540D17"/>
    <w:rsid w:val="4A67892E"/>
    <w:rsid w:val="4A99C203"/>
    <w:rsid w:val="4AB1B66F"/>
    <w:rsid w:val="4AC30D82"/>
    <w:rsid w:val="4ADE2921"/>
    <w:rsid w:val="4B00C6B9"/>
    <w:rsid w:val="4B01D576"/>
    <w:rsid w:val="4B24F8D2"/>
    <w:rsid w:val="4B3243E7"/>
    <w:rsid w:val="4B3C6DA2"/>
    <w:rsid w:val="4B731E03"/>
    <w:rsid w:val="4B868B90"/>
    <w:rsid w:val="4B915AF3"/>
    <w:rsid w:val="4BB14D02"/>
    <w:rsid w:val="4BD66ABA"/>
    <w:rsid w:val="4BF27709"/>
    <w:rsid w:val="4C0E5A1E"/>
    <w:rsid w:val="4C2E3EC7"/>
    <w:rsid w:val="4C2FE22E"/>
    <w:rsid w:val="4C46B950"/>
    <w:rsid w:val="4C58B5F8"/>
    <w:rsid w:val="4C66DCC9"/>
    <w:rsid w:val="4C870384"/>
    <w:rsid w:val="4C9A6C78"/>
    <w:rsid w:val="4CEB6751"/>
    <w:rsid w:val="4D18BA09"/>
    <w:rsid w:val="4D1E7A2A"/>
    <w:rsid w:val="4D46DB8B"/>
    <w:rsid w:val="4D8A4F8D"/>
    <w:rsid w:val="4DBCF51B"/>
    <w:rsid w:val="4DC304BF"/>
    <w:rsid w:val="4DD78D30"/>
    <w:rsid w:val="4DDDB2E0"/>
    <w:rsid w:val="4DE1B899"/>
    <w:rsid w:val="4DF5214F"/>
    <w:rsid w:val="4E454111"/>
    <w:rsid w:val="4E6F420E"/>
    <w:rsid w:val="4E7016EE"/>
    <w:rsid w:val="4E96F63A"/>
    <w:rsid w:val="4EBD3C5D"/>
    <w:rsid w:val="4ECB7677"/>
    <w:rsid w:val="4F163BCE"/>
    <w:rsid w:val="4F27CDA5"/>
    <w:rsid w:val="4F2F992C"/>
    <w:rsid w:val="4F3C74FF"/>
    <w:rsid w:val="4F4356EE"/>
    <w:rsid w:val="4F8E2E76"/>
    <w:rsid w:val="4FB970E4"/>
    <w:rsid w:val="4FDFF53C"/>
    <w:rsid w:val="4FF84033"/>
    <w:rsid w:val="500E84A1"/>
    <w:rsid w:val="503427EA"/>
    <w:rsid w:val="504D21AE"/>
    <w:rsid w:val="5057DF62"/>
    <w:rsid w:val="50787BA0"/>
    <w:rsid w:val="50864BA4"/>
    <w:rsid w:val="509013B0"/>
    <w:rsid w:val="509BABFA"/>
    <w:rsid w:val="50B2A14B"/>
    <w:rsid w:val="50B3EC82"/>
    <w:rsid w:val="51074842"/>
    <w:rsid w:val="5134DBFD"/>
    <w:rsid w:val="51397A2F"/>
    <w:rsid w:val="5141EBA8"/>
    <w:rsid w:val="514C3C77"/>
    <w:rsid w:val="51704A8E"/>
    <w:rsid w:val="517D2CCB"/>
    <w:rsid w:val="518A7124"/>
    <w:rsid w:val="518B3249"/>
    <w:rsid w:val="5192DAF4"/>
    <w:rsid w:val="51A97D38"/>
    <w:rsid w:val="51BF8BF6"/>
    <w:rsid w:val="51D4B86E"/>
    <w:rsid w:val="52389A57"/>
    <w:rsid w:val="5242FB93"/>
    <w:rsid w:val="524D5869"/>
    <w:rsid w:val="526AA81B"/>
    <w:rsid w:val="528D0F9C"/>
    <w:rsid w:val="528E920A"/>
    <w:rsid w:val="5299181B"/>
    <w:rsid w:val="52B4BD6B"/>
    <w:rsid w:val="52B7FA53"/>
    <w:rsid w:val="52D89A70"/>
    <w:rsid w:val="52E47473"/>
    <w:rsid w:val="5300D819"/>
    <w:rsid w:val="53256A7D"/>
    <w:rsid w:val="532DE097"/>
    <w:rsid w:val="5344A08D"/>
    <w:rsid w:val="536A5EDC"/>
    <w:rsid w:val="53A63628"/>
    <w:rsid w:val="53D14318"/>
    <w:rsid w:val="53D4BD86"/>
    <w:rsid w:val="53EAB13D"/>
    <w:rsid w:val="540BA762"/>
    <w:rsid w:val="5430D26C"/>
    <w:rsid w:val="54394B03"/>
    <w:rsid w:val="54447CCD"/>
    <w:rsid w:val="544539E7"/>
    <w:rsid w:val="54482524"/>
    <w:rsid w:val="544F5833"/>
    <w:rsid w:val="545068DD"/>
    <w:rsid w:val="54559B6D"/>
    <w:rsid w:val="545A2C39"/>
    <w:rsid w:val="549F7026"/>
    <w:rsid w:val="54BFCA24"/>
    <w:rsid w:val="54EFF2E0"/>
    <w:rsid w:val="54FD6913"/>
    <w:rsid w:val="55231D37"/>
    <w:rsid w:val="555BA518"/>
    <w:rsid w:val="556255B1"/>
    <w:rsid w:val="558D368C"/>
    <w:rsid w:val="5599BB9A"/>
    <w:rsid w:val="55AC6025"/>
    <w:rsid w:val="55B5EEBA"/>
    <w:rsid w:val="55BE250E"/>
    <w:rsid w:val="55D0466A"/>
    <w:rsid w:val="55D422DC"/>
    <w:rsid w:val="55EF9AFB"/>
    <w:rsid w:val="5601D0CD"/>
    <w:rsid w:val="563C5365"/>
    <w:rsid w:val="56657E78"/>
    <w:rsid w:val="5670DD28"/>
    <w:rsid w:val="567DA298"/>
    <w:rsid w:val="5686B82C"/>
    <w:rsid w:val="568B27A0"/>
    <w:rsid w:val="568C01EB"/>
    <w:rsid w:val="56C3E144"/>
    <w:rsid w:val="56C695CA"/>
    <w:rsid w:val="56C83092"/>
    <w:rsid w:val="56E98C59"/>
    <w:rsid w:val="56F5A5BC"/>
    <w:rsid w:val="571DCCA6"/>
    <w:rsid w:val="5724AAB2"/>
    <w:rsid w:val="5728E922"/>
    <w:rsid w:val="579E88DC"/>
    <w:rsid w:val="57A1105A"/>
    <w:rsid w:val="57A2AB3F"/>
    <w:rsid w:val="57CD8E6C"/>
    <w:rsid w:val="57DE743A"/>
    <w:rsid w:val="57F39927"/>
    <w:rsid w:val="5802A4E5"/>
    <w:rsid w:val="5819BDE5"/>
    <w:rsid w:val="58285F0B"/>
    <w:rsid w:val="58339A0D"/>
    <w:rsid w:val="5882E119"/>
    <w:rsid w:val="58BF3C93"/>
    <w:rsid w:val="58BFBAB5"/>
    <w:rsid w:val="58FADFA5"/>
    <w:rsid w:val="59030268"/>
    <w:rsid w:val="5926BA36"/>
    <w:rsid w:val="5937876F"/>
    <w:rsid w:val="595216E5"/>
    <w:rsid w:val="596C10C2"/>
    <w:rsid w:val="5989DD9F"/>
    <w:rsid w:val="59927D0A"/>
    <w:rsid w:val="59D9A20B"/>
    <w:rsid w:val="59E65737"/>
    <w:rsid w:val="59FF3771"/>
    <w:rsid w:val="5A0D831C"/>
    <w:rsid w:val="5A31D1A8"/>
    <w:rsid w:val="5A3473CB"/>
    <w:rsid w:val="5A50C476"/>
    <w:rsid w:val="5A55D330"/>
    <w:rsid w:val="5A64AC24"/>
    <w:rsid w:val="5A7F9E70"/>
    <w:rsid w:val="5A8F241B"/>
    <w:rsid w:val="5AF9D0EB"/>
    <w:rsid w:val="5B0F20BF"/>
    <w:rsid w:val="5B36EB7F"/>
    <w:rsid w:val="5B39E2FC"/>
    <w:rsid w:val="5B3F719C"/>
    <w:rsid w:val="5B481021"/>
    <w:rsid w:val="5B4AF800"/>
    <w:rsid w:val="5B59EF69"/>
    <w:rsid w:val="5B5A8A1F"/>
    <w:rsid w:val="5B5BEF31"/>
    <w:rsid w:val="5B7BD2FB"/>
    <w:rsid w:val="5B8C2C1A"/>
    <w:rsid w:val="5BA5BFBD"/>
    <w:rsid w:val="5BB3ACC0"/>
    <w:rsid w:val="5BFD8030"/>
    <w:rsid w:val="5C1F72F1"/>
    <w:rsid w:val="5C34C3A0"/>
    <w:rsid w:val="5C3D7F9A"/>
    <w:rsid w:val="5C4F7F6C"/>
    <w:rsid w:val="5C71C841"/>
    <w:rsid w:val="5C9AAE7C"/>
    <w:rsid w:val="5CBFBB13"/>
    <w:rsid w:val="5CD5AB64"/>
    <w:rsid w:val="5CFD0138"/>
    <w:rsid w:val="5D1FAC16"/>
    <w:rsid w:val="5D734CFE"/>
    <w:rsid w:val="5D74C0BC"/>
    <w:rsid w:val="5D97F0E3"/>
    <w:rsid w:val="5D9ABAE9"/>
    <w:rsid w:val="5DA6680E"/>
    <w:rsid w:val="5DA6B066"/>
    <w:rsid w:val="5DB5E697"/>
    <w:rsid w:val="5DC264E7"/>
    <w:rsid w:val="5DC26FAA"/>
    <w:rsid w:val="5DC3E0A8"/>
    <w:rsid w:val="5DD5A996"/>
    <w:rsid w:val="5DE24FBA"/>
    <w:rsid w:val="5E09F193"/>
    <w:rsid w:val="5E410C1C"/>
    <w:rsid w:val="5E63B0C2"/>
    <w:rsid w:val="5E6DA8CB"/>
    <w:rsid w:val="5E791CD6"/>
    <w:rsid w:val="5E81D2EE"/>
    <w:rsid w:val="5E908AA5"/>
    <w:rsid w:val="5F22C95F"/>
    <w:rsid w:val="5F36E161"/>
    <w:rsid w:val="5F45DDED"/>
    <w:rsid w:val="5F4653D7"/>
    <w:rsid w:val="5F775EDE"/>
    <w:rsid w:val="5F87CBA7"/>
    <w:rsid w:val="5FCD5055"/>
    <w:rsid w:val="5FCF2AF1"/>
    <w:rsid w:val="5FD6E29F"/>
    <w:rsid w:val="5FEE0AD3"/>
    <w:rsid w:val="60585523"/>
    <w:rsid w:val="607ED1B1"/>
    <w:rsid w:val="61094300"/>
    <w:rsid w:val="612F0E7C"/>
    <w:rsid w:val="61346E3D"/>
    <w:rsid w:val="6135BBE0"/>
    <w:rsid w:val="614772CC"/>
    <w:rsid w:val="615D21CA"/>
    <w:rsid w:val="615E8403"/>
    <w:rsid w:val="6162E91A"/>
    <w:rsid w:val="61989990"/>
    <w:rsid w:val="61AADDB9"/>
    <w:rsid w:val="61C1D190"/>
    <w:rsid w:val="61CE19A0"/>
    <w:rsid w:val="61DC1DA2"/>
    <w:rsid w:val="6203D445"/>
    <w:rsid w:val="620B992F"/>
    <w:rsid w:val="624822C0"/>
    <w:rsid w:val="625E6F3A"/>
    <w:rsid w:val="628A2670"/>
    <w:rsid w:val="629171E1"/>
    <w:rsid w:val="62D3EC1D"/>
    <w:rsid w:val="62EB18DC"/>
    <w:rsid w:val="6311D2DB"/>
    <w:rsid w:val="6347E520"/>
    <w:rsid w:val="635491B8"/>
    <w:rsid w:val="6356F92C"/>
    <w:rsid w:val="635AC5F1"/>
    <w:rsid w:val="635EC2C2"/>
    <w:rsid w:val="6375CD72"/>
    <w:rsid w:val="639ACD25"/>
    <w:rsid w:val="63D95495"/>
    <w:rsid w:val="640B48B8"/>
    <w:rsid w:val="6436AEA7"/>
    <w:rsid w:val="647A0DBB"/>
    <w:rsid w:val="648CC47F"/>
    <w:rsid w:val="64A7B89F"/>
    <w:rsid w:val="64A8F7B3"/>
    <w:rsid w:val="64C108A7"/>
    <w:rsid w:val="64D9862E"/>
    <w:rsid w:val="64F092BC"/>
    <w:rsid w:val="6507C45E"/>
    <w:rsid w:val="65107B56"/>
    <w:rsid w:val="651F8463"/>
    <w:rsid w:val="6529C0D7"/>
    <w:rsid w:val="652B93BD"/>
    <w:rsid w:val="653FD7FA"/>
    <w:rsid w:val="6558D484"/>
    <w:rsid w:val="659D1E93"/>
    <w:rsid w:val="65A2EC51"/>
    <w:rsid w:val="65B525EC"/>
    <w:rsid w:val="65BA3612"/>
    <w:rsid w:val="65BB9FEE"/>
    <w:rsid w:val="65BCECA3"/>
    <w:rsid w:val="660A3B03"/>
    <w:rsid w:val="6612FDDF"/>
    <w:rsid w:val="66217AC8"/>
    <w:rsid w:val="66240B7E"/>
    <w:rsid w:val="66256CB5"/>
    <w:rsid w:val="6660AED6"/>
    <w:rsid w:val="666E0206"/>
    <w:rsid w:val="669A47E9"/>
    <w:rsid w:val="66AEE93B"/>
    <w:rsid w:val="6729699F"/>
    <w:rsid w:val="672ABDED"/>
    <w:rsid w:val="673648A3"/>
    <w:rsid w:val="673DC66B"/>
    <w:rsid w:val="6778EFA6"/>
    <w:rsid w:val="678BDE8F"/>
    <w:rsid w:val="67ACAEB7"/>
    <w:rsid w:val="67CEEECD"/>
    <w:rsid w:val="67D43038"/>
    <w:rsid w:val="67DAD9DA"/>
    <w:rsid w:val="67E8EC30"/>
    <w:rsid w:val="67F52AC9"/>
    <w:rsid w:val="682277B4"/>
    <w:rsid w:val="6826C200"/>
    <w:rsid w:val="68459724"/>
    <w:rsid w:val="685D49D8"/>
    <w:rsid w:val="68BBB34D"/>
    <w:rsid w:val="68C5CCC3"/>
    <w:rsid w:val="6901683D"/>
    <w:rsid w:val="690E3A06"/>
    <w:rsid w:val="6913BE4C"/>
    <w:rsid w:val="6932EB99"/>
    <w:rsid w:val="69496F96"/>
    <w:rsid w:val="69554F47"/>
    <w:rsid w:val="696733FE"/>
    <w:rsid w:val="6967D115"/>
    <w:rsid w:val="6990FAEC"/>
    <w:rsid w:val="699C686E"/>
    <w:rsid w:val="69B1661D"/>
    <w:rsid w:val="69CACB91"/>
    <w:rsid w:val="69D5F340"/>
    <w:rsid w:val="69EA432C"/>
    <w:rsid w:val="6A02AB64"/>
    <w:rsid w:val="6A58CCAC"/>
    <w:rsid w:val="6A6433B4"/>
    <w:rsid w:val="6A6D0247"/>
    <w:rsid w:val="6A7E660E"/>
    <w:rsid w:val="6A91D715"/>
    <w:rsid w:val="6A942BD7"/>
    <w:rsid w:val="6A9FE9E7"/>
    <w:rsid w:val="6AFDEEBD"/>
    <w:rsid w:val="6B054DE8"/>
    <w:rsid w:val="6B36555D"/>
    <w:rsid w:val="6B3CCEDC"/>
    <w:rsid w:val="6B460BEA"/>
    <w:rsid w:val="6B4B7BA4"/>
    <w:rsid w:val="6B4DE740"/>
    <w:rsid w:val="6B4E3B44"/>
    <w:rsid w:val="6B764F65"/>
    <w:rsid w:val="6B83498D"/>
    <w:rsid w:val="6BBE9920"/>
    <w:rsid w:val="6BC10927"/>
    <w:rsid w:val="6BC10AE4"/>
    <w:rsid w:val="6C03882E"/>
    <w:rsid w:val="6C05A152"/>
    <w:rsid w:val="6C13B8AF"/>
    <w:rsid w:val="6C1EBA13"/>
    <w:rsid w:val="6C45283B"/>
    <w:rsid w:val="6C45A6B4"/>
    <w:rsid w:val="6C6010AF"/>
    <w:rsid w:val="6C728351"/>
    <w:rsid w:val="6C841DB9"/>
    <w:rsid w:val="6C908E50"/>
    <w:rsid w:val="6CBA5E97"/>
    <w:rsid w:val="6CC6B264"/>
    <w:rsid w:val="6D09F046"/>
    <w:rsid w:val="6D1EF201"/>
    <w:rsid w:val="6D26A8A5"/>
    <w:rsid w:val="6D343B57"/>
    <w:rsid w:val="6D416E53"/>
    <w:rsid w:val="6D6B095F"/>
    <w:rsid w:val="6D852FF0"/>
    <w:rsid w:val="6DA345D0"/>
    <w:rsid w:val="6DCCBC3C"/>
    <w:rsid w:val="6DFCF5A0"/>
    <w:rsid w:val="6E101CD4"/>
    <w:rsid w:val="6E2C6721"/>
    <w:rsid w:val="6E5D3BD7"/>
    <w:rsid w:val="6E8AC929"/>
    <w:rsid w:val="6EC6650A"/>
    <w:rsid w:val="6EE707D8"/>
    <w:rsid w:val="6F3AEE3B"/>
    <w:rsid w:val="6F3D946E"/>
    <w:rsid w:val="6F48F17F"/>
    <w:rsid w:val="6F4BAE24"/>
    <w:rsid w:val="6F53EA51"/>
    <w:rsid w:val="6F6E858E"/>
    <w:rsid w:val="6F7A67BF"/>
    <w:rsid w:val="6FB261A0"/>
    <w:rsid w:val="6FBD133F"/>
    <w:rsid w:val="6FF0306D"/>
    <w:rsid w:val="70154801"/>
    <w:rsid w:val="7015B997"/>
    <w:rsid w:val="701DB748"/>
    <w:rsid w:val="7034C770"/>
    <w:rsid w:val="70390237"/>
    <w:rsid w:val="70499E3D"/>
    <w:rsid w:val="704D88F9"/>
    <w:rsid w:val="705A1C97"/>
    <w:rsid w:val="7068FE75"/>
    <w:rsid w:val="70700F62"/>
    <w:rsid w:val="70839851"/>
    <w:rsid w:val="70A1CDE9"/>
    <w:rsid w:val="70AE5E8A"/>
    <w:rsid w:val="70C9DF42"/>
    <w:rsid w:val="70CC4D98"/>
    <w:rsid w:val="712B84EE"/>
    <w:rsid w:val="714AA282"/>
    <w:rsid w:val="7152B04E"/>
    <w:rsid w:val="7179F18D"/>
    <w:rsid w:val="717C56F8"/>
    <w:rsid w:val="718F8E40"/>
    <w:rsid w:val="71A0CE24"/>
    <w:rsid w:val="71A5B065"/>
    <w:rsid w:val="71D7A060"/>
    <w:rsid w:val="71F9C468"/>
    <w:rsid w:val="7209B56D"/>
    <w:rsid w:val="724703E2"/>
    <w:rsid w:val="72484FCB"/>
    <w:rsid w:val="725701E2"/>
    <w:rsid w:val="7263B2F4"/>
    <w:rsid w:val="72769610"/>
    <w:rsid w:val="728661E2"/>
    <w:rsid w:val="72D99833"/>
    <w:rsid w:val="730D79D8"/>
    <w:rsid w:val="730F5044"/>
    <w:rsid w:val="73267DE5"/>
    <w:rsid w:val="7332A7E3"/>
    <w:rsid w:val="734BCE31"/>
    <w:rsid w:val="73525271"/>
    <w:rsid w:val="735BC4F4"/>
    <w:rsid w:val="73615096"/>
    <w:rsid w:val="73735A42"/>
    <w:rsid w:val="738D6F6E"/>
    <w:rsid w:val="73917479"/>
    <w:rsid w:val="73E5B524"/>
    <w:rsid w:val="73FAF24A"/>
    <w:rsid w:val="74078964"/>
    <w:rsid w:val="7425F8C9"/>
    <w:rsid w:val="744133EB"/>
    <w:rsid w:val="7464E5FC"/>
    <w:rsid w:val="74752B06"/>
    <w:rsid w:val="7489835A"/>
    <w:rsid w:val="749AB441"/>
    <w:rsid w:val="74B245D1"/>
    <w:rsid w:val="74EA4D8D"/>
    <w:rsid w:val="74EB8B90"/>
    <w:rsid w:val="751A3929"/>
    <w:rsid w:val="753D5A3C"/>
    <w:rsid w:val="7545D14E"/>
    <w:rsid w:val="7596BA4D"/>
    <w:rsid w:val="75B1CD10"/>
    <w:rsid w:val="75B4FCD0"/>
    <w:rsid w:val="75BE8A7A"/>
    <w:rsid w:val="7601526C"/>
    <w:rsid w:val="7605910A"/>
    <w:rsid w:val="760A298C"/>
    <w:rsid w:val="76357EA5"/>
    <w:rsid w:val="7649BF67"/>
    <w:rsid w:val="765903DB"/>
    <w:rsid w:val="7659A9DA"/>
    <w:rsid w:val="7669682B"/>
    <w:rsid w:val="767D4C2D"/>
    <w:rsid w:val="767DF18D"/>
    <w:rsid w:val="76A67B83"/>
    <w:rsid w:val="76A6D345"/>
    <w:rsid w:val="76B2A87B"/>
    <w:rsid w:val="76BCB719"/>
    <w:rsid w:val="76BE05E1"/>
    <w:rsid w:val="7707C785"/>
    <w:rsid w:val="77091CD4"/>
    <w:rsid w:val="770F4739"/>
    <w:rsid w:val="77112B30"/>
    <w:rsid w:val="7730E8B3"/>
    <w:rsid w:val="77349EE8"/>
    <w:rsid w:val="7755BD8A"/>
    <w:rsid w:val="77656F8E"/>
    <w:rsid w:val="7767656D"/>
    <w:rsid w:val="777B3925"/>
    <w:rsid w:val="777FE9AD"/>
    <w:rsid w:val="778A6FF3"/>
    <w:rsid w:val="77C2F23A"/>
    <w:rsid w:val="77D77398"/>
    <w:rsid w:val="77E1C671"/>
    <w:rsid w:val="7800ABB8"/>
    <w:rsid w:val="7814DC38"/>
    <w:rsid w:val="78196B1E"/>
    <w:rsid w:val="78417FD3"/>
    <w:rsid w:val="78452EA7"/>
    <w:rsid w:val="784E4118"/>
    <w:rsid w:val="78509B4F"/>
    <w:rsid w:val="78752DDA"/>
    <w:rsid w:val="788A6ECA"/>
    <w:rsid w:val="78AD059F"/>
    <w:rsid w:val="78E7ABBF"/>
    <w:rsid w:val="78F14D49"/>
    <w:rsid w:val="78F4B824"/>
    <w:rsid w:val="792F0BF0"/>
    <w:rsid w:val="7936222F"/>
    <w:rsid w:val="797BF8A2"/>
    <w:rsid w:val="79812C6D"/>
    <w:rsid w:val="79874AAE"/>
    <w:rsid w:val="79A8D274"/>
    <w:rsid w:val="79B77FEE"/>
    <w:rsid w:val="79C3AE07"/>
    <w:rsid w:val="79E535A7"/>
    <w:rsid w:val="79E914AD"/>
    <w:rsid w:val="79E929CA"/>
    <w:rsid w:val="79EE47AA"/>
    <w:rsid w:val="7A04D3CE"/>
    <w:rsid w:val="7A113CB7"/>
    <w:rsid w:val="7A2FDA7D"/>
    <w:rsid w:val="7A485AF2"/>
    <w:rsid w:val="7A5A906B"/>
    <w:rsid w:val="7A72F840"/>
    <w:rsid w:val="7AB2C997"/>
    <w:rsid w:val="7ABCA1B7"/>
    <w:rsid w:val="7AC3441F"/>
    <w:rsid w:val="7AC628C7"/>
    <w:rsid w:val="7AE47EB5"/>
    <w:rsid w:val="7AFF48A9"/>
    <w:rsid w:val="7B1F6E06"/>
    <w:rsid w:val="7B68734B"/>
    <w:rsid w:val="7B8066C3"/>
    <w:rsid w:val="7B88125B"/>
    <w:rsid w:val="7B892BD7"/>
    <w:rsid w:val="7B979B0B"/>
    <w:rsid w:val="7BAF94A7"/>
    <w:rsid w:val="7BE157AB"/>
    <w:rsid w:val="7BF80062"/>
    <w:rsid w:val="7C088AAA"/>
    <w:rsid w:val="7C1CA926"/>
    <w:rsid w:val="7C273C70"/>
    <w:rsid w:val="7C78D121"/>
    <w:rsid w:val="7CC98D82"/>
    <w:rsid w:val="7CD994B0"/>
    <w:rsid w:val="7CF416DD"/>
    <w:rsid w:val="7D01BFE6"/>
    <w:rsid w:val="7D07C24F"/>
    <w:rsid w:val="7D16F6CA"/>
    <w:rsid w:val="7D18F847"/>
    <w:rsid w:val="7D197F7E"/>
    <w:rsid w:val="7D495A54"/>
    <w:rsid w:val="7D7016FF"/>
    <w:rsid w:val="7DB4E6E0"/>
    <w:rsid w:val="7DC112CB"/>
    <w:rsid w:val="7DCBE183"/>
    <w:rsid w:val="7DDAD1A5"/>
    <w:rsid w:val="7DF6F462"/>
    <w:rsid w:val="7E0BC9B1"/>
    <w:rsid w:val="7E0C1C37"/>
    <w:rsid w:val="7E3EEDAE"/>
    <w:rsid w:val="7E569089"/>
    <w:rsid w:val="7E5B601D"/>
    <w:rsid w:val="7E7B2E1D"/>
    <w:rsid w:val="7E837313"/>
    <w:rsid w:val="7E8C2BB5"/>
    <w:rsid w:val="7E972F8D"/>
    <w:rsid w:val="7EA2C750"/>
    <w:rsid w:val="7EA9BF53"/>
    <w:rsid w:val="7EAD881D"/>
    <w:rsid w:val="7EC9328C"/>
    <w:rsid w:val="7F0EEEA9"/>
    <w:rsid w:val="7F1D9583"/>
    <w:rsid w:val="7F36D591"/>
    <w:rsid w:val="7F3A4FF0"/>
    <w:rsid w:val="7F647DFD"/>
    <w:rsid w:val="7F8D98AF"/>
    <w:rsid w:val="7F9C754D"/>
    <w:rsid w:val="7FA24C74"/>
    <w:rsid w:val="7FC9A990"/>
    <w:rsid w:val="7FCCF673"/>
    <w:rsid w:val="7FDE39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326C5"/>
  <w15:chartTrackingRefBased/>
  <w15:docId w15:val="{7FD978F1-E2BD-4DC4-8A34-CC84CC5F7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8B6"/>
    <w:rPr>
      <w:rFonts w:ascii="Calibri" w:hAnsi="Calibri" w:cs="Calibri"/>
      <w:sz w:val="22"/>
      <w:szCs w:val="22"/>
    </w:rPr>
  </w:style>
  <w:style w:type="paragraph" w:styleId="Heading1">
    <w:name w:val="heading 1"/>
    <w:basedOn w:val="Normal"/>
    <w:next w:val="Normal"/>
    <w:link w:val="Heading1Char"/>
    <w:uiPriority w:val="9"/>
    <w:qFormat/>
    <w:rsid w:val="0014639D"/>
    <w:pPr>
      <w:keepNext/>
      <w:keepLines/>
      <w:spacing w:before="360" w:after="80"/>
      <w:jc w:val="center"/>
      <w:outlineLvl w:val="0"/>
    </w:pPr>
    <w:rPr>
      <w:rFonts w:eastAsiaTheme="majorEastAsia"/>
      <w:b/>
      <w:bCs/>
      <w:color w:val="0F4761" w:themeColor="accent1" w:themeShade="BF"/>
      <w:sz w:val="32"/>
      <w:szCs w:val="32"/>
    </w:rPr>
  </w:style>
  <w:style w:type="paragraph" w:styleId="Heading2">
    <w:name w:val="heading 2"/>
    <w:basedOn w:val="Normal"/>
    <w:next w:val="Normal"/>
    <w:link w:val="Heading2Char"/>
    <w:uiPriority w:val="9"/>
    <w:unhideWhenUsed/>
    <w:qFormat/>
    <w:rsid w:val="00633497"/>
    <w:pPr>
      <w:keepNext/>
      <w:keepLines/>
      <w:spacing w:before="160" w:after="80"/>
      <w:outlineLvl w:val="1"/>
    </w:pPr>
    <w:rPr>
      <w:rFonts w:eastAsiaTheme="majorEastAsia"/>
      <w:b/>
      <w:bCs/>
      <w:color w:val="0F4761" w:themeColor="accent1" w:themeShade="BF"/>
      <w:sz w:val="24"/>
      <w:szCs w:val="24"/>
    </w:rPr>
  </w:style>
  <w:style w:type="paragraph" w:styleId="Heading3">
    <w:name w:val="heading 3"/>
    <w:basedOn w:val="Normal"/>
    <w:next w:val="Normal"/>
    <w:link w:val="Heading3Char"/>
    <w:uiPriority w:val="9"/>
    <w:unhideWhenUsed/>
    <w:qFormat/>
    <w:rsid w:val="001D5FDC"/>
    <w:pPr>
      <w:keepNext/>
      <w:keepLines/>
      <w:spacing w:before="160" w:after="80"/>
      <w:outlineLvl w:val="2"/>
    </w:pPr>
    <w:rPr>
      <w:rFonts w:eastAsiaTheme="majorEastAsia" w:cstheme="majorBidi"/>
      <w:color w:val="4C94D8" w:themeColor="text2" w:themeTint="80"/>
    </w:rPr>
  </w:style>
  <w:style w:type="paragraph" w:styleId="Heading4">
    <w:name w:val="heading 4"/>
    <w:basedOn w:val="Normal"/>
    <w:next w:val="Normal"/>
    <w:link w:val="Heading4Char"/>
    <w:uiPriority w:val="9"/>
    <w:semiHidden/>
    <w:unhideWhenUsed/>
    <w:qFormat/>
    <w:rsid w:val="00F54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8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8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8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8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39D"/>
    <w:rPr>
      <w:rFonts w:ascii="Calibri" w:eastAsiaTheme="majorEastAsia" w:hAnsi="Calibri" w:cs="Calibri"/>
      <w:b/>
      <w:bCs/>
      <w:color w:val="0F4761" w:themeColor="accent1" w:themeShade="BF"/>
      <w:sz w:val="32"/>
      <w:szCs w:val="32"/>
    </w:rPr>
  </w:style>
  <w:style w:type="character" w:customStyle="1" w:styleId="Heading2Char">
    <w:name w:val="Heading 2 Char"/>
    <w:basedOn w:val="DefaultParagraphFont"/>
    <w:link w:val="Heading2"/>
    <w:uiPriority w:val="9"/>
    <w:rsid w:val="00633497"/>
    <w:rPr>
      <w:rFonts w:ascii="Calibri" w:eastAsiaTheme="majorEastAsia" w:hAnsi="Calibri" w:cs="Calibri"/>
      <w:b/>
      <w:bCs/>
      <w:color w:val="0F4761" w:themeColor="accent1" w:themeShade="BF"/>
    </w:rPr>
  </w:style>
  <w:style w:type="character" w:customStyle="1" w:styleId="Heading3Char">
    <w:name w:val="Heading 3 Char"/>
    <w:basedOn w:val="DefaultParagraphFont"/>
    <w:link w:val="Heading3"/>
    <w:uiPriority w:val="9"/>
    <w:rsid w:val="001D5FDC"/>
    <w:rPr>
      <w:rFonts w:ascii="Calibri" w:eastAsiaTheme="majorEastAsia" w:hAnsi="Calibri" w:cstheme="majorBidi"/>
      <w:color w:val="4C94D8" w:themeColor="text2" w:themeTint="80"/>
      <w:sz w:val="22"/>
      <w:szCs w:val="22"/>
    </w:rPr>
  </w:style>
  <w:style w:type="character" w:customStyle="1" w:styleId="Heading4Char">
    <w:name w:val="Heading 4 Char"/>
    <w:basedOn w:val="DefaultParagraphFont"/>
    <w:link w:val="Heading4"/>
    <w:uiPriority w:val="9"/>
    <w:semiHidden/>
    <w:rsid w:val="00F548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8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8B6"/>
    <w:rPr>
      <w:rFonts w:eastAsiaTheme="majorEastAsia" w:cstheme="majorBidi"/>
      <w:color w:val="272727" w:themeColor="text1" w:themeTint="D8"/>
    </w:rPr>
  </w:style>
  <w:style w:type="paragraph" w:styleId="Title">
    <w:name w:val="Title"/>
    <w:basedOn w:val="Heading1"/>
    <w:next w:val="Normal"/>
    <w:link w:val="TitleChar"/>
    <w:uiPriority w:val="10"/>
    <w:qFormat/>
    <w:rsid w:val="0014639D"/>
  </w:style>
  <w:style w:type="character" w:customStyle="1" w:styleId="TitleChar">
    <w:name w:val="Title Char"/>
    <w:basedOn w:val="DefaultParagraphFont"/>
    <w:link w:val="Title"/>
    <w:uiPriority w:val="10"/>
    <w:rsid w:val="0014639D"/>
    <w:rPr>
      <w:rFonts w:ascii="Calibri" w:eastAsiaTheme="majorEastAsia" w:hAnsi="Calibri" w:cs="Calibri"/>
      <w:b/>
      <w:bCs/>
      <w:color w:val="0F4761" w:themeColor="accent1" w:themeShade="BF"/>
      <w:sz w:val="32"/>
      <w:szCs w:val="32"/>
    </w:rPr>
  </w:style>
  <w:style w:type="paragraph" w:styleId="Subtitle">
    <w:name w:val="Subtitle"/>
    <w:basedOn w:val="Normal"/>
    <w:next w:val="Normal"/>
    <w:link w:val="SubtitleChar"/>
    <w:uiPriority w:val="11"/>
    <w:qFormat/>
    <w:rsid w:val="00F548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8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48B6"/>
    <w:rPr>
      <w:i/>
      <w:iCs/>
      <w:color w:val="404040" w:themeColor="text1" w:themeTint="BF"/>
    </w:rPr>
  </w:style>
  <w:style w:type="paragraph" w:styleId="ListParagraph">
    <w:name w:val="List Paragraph"/>
    <w:basedOn w:val="Normal"/>
    <w:uiPriority w:val="34"/>
    <w:qFormat/>
    <w:rsid w:val="00F548B6"/>
    <w:pPr>
      <w:ind w:left="720"/>
      <w:contextualSpacing/>
    </w:pPr>
  </w:style>
  <w:style w:type="character" w:styleId="IntenseEmphasis">
    <w:name w:val="Intense Emphasis"/>
    <w:basedOn w:val="DefaultParagraphFont"/>
    <w:uiPriority w:val="21"/>
    <w:qFormat/>
    <w:rsid w:val="00F548B6"/>
    <w:rPr>
      <w:i/>
      <w:iCs/>
      <w:color w:val="0F4761" w:themeColor="accent1" w:themeShade="BF"/>
    </w:rPr>
  </w:style>
  <w:style w:type="paragraph" w:styleId="IntenseQuote">
    <w:name w:val="Intense Quote"/>
    <w:basedOn w:val="Normal"/>
    <w:next w:val="Normal"/>
    <w:link w:val="IntenseQuoteChar"/>
    <w:uiPriority w:val="30"/>
    <w:qFormat/>
    <w:rsid w:val="00F54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8B6"/>
    <w:rPr>
      <w:i/>
      <w:iCs/>
      <w:color w:val="0F4761" w:themeColor="accent1" w:themeShade="BF"/>
    </w:rPr>
  </w:style>
  <w:style w:type="character" w:styleId="IntenseReference">
    <w:name w:val="Intense Reference"/>
    <w:basedOn w:val="DefaultParagraphFont"/>
    <w:uiPriority w:val="32"/>
    <w:qFormat/>
    <w:rsid w:val="00F548B6"/>
    <w:rPr>
      <w:b/>
      <w:bCs/>
      <w:smallCaps/>
      <w:color w:val="0F4761" w:themeColor="accent1" w:themeShade="BF"/>
      <w:spacing w:val="5"/>
    </w:rPr>
  </w:style>
  <w:style w:type="character" w:styleId="Hyperlink">
    <w:name w:val="Hyperlink"/>
    <w:basedOn w:val="DefaultParagraphFont"/>
    <w:uiPriority w:val="99"/>
    <w:unhideWhenUsed/>
    <w:rsid w:val="00F548B6"/>
    <w:rPr>
      <w:color w:val="467886" w:themeColor="hyperlink"/>
      <w:u w:val="single"/>
    </w:rPr>
  </w:style>
  <w:style w:type="character" w:styleId="UnresolvedMention">
    <w:name w:val="Unresolved Mention"/>
    <w:basedOn w:val="DefaultParagraphFont"/>
    <w:uiPriority w:val="99"/>
    <w:semiHidden/>
    <w:unhideWhenUsed/>
    <w:rsid w:val="00F548B6"/>
    <w:rPr>
      <w:color w:val="605E5C"/>
      <w:shd w:val="clear" w:color="auto" w:fill="E1DFDD"/>
    </w:rPr>
  </w:style>
  <w:style w:type="character" w:customStyle="1" w:styleId="outlook-search-highlight">
    <w:name w:val="outlook-search-highlight"/>
    <w:basedOn w:val="DefaultParagraphFont"/>
    <w:rsid w:val="00F548B6"/>
  </w:style>
  <w:style w:type="table" w:styleId="GridTable5Dark">
    <w:name w:val="Grid Table 5 Dark"/>
    <w:basedOn w:val="TableNormal"/>
    <w:uiPriority w:val="50"/>
    <w:rsid w:val="00486B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773E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4-Accent1">
    <w:name w:val="Grid Table 4 Accent 1"/>
    <w:basedOn w:val="TableNormal"/>
    <w:uiPriority w:val="49"/>
    <w:rsid w:val="00773E14"/>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FollowedHyperlink">
    <w:name w:val="FollowedHyperlink"/>
    <w:basedOn w:val="DefaultParagraphFont"/>
    <w:uiPriority w:val="99"/>
    <w:semiHidden/>
    <w:unhideWhenUsed/>
    <w:rsid w:val="006A3B02"/>
    <w:rPr>
      <w:color w:val="96607D" w:themeColor="followedHyperlink"/>
      <w:u w:val="single"/>
    </w:rPr>
  </w:style>
  <w:style w:type="character" w:styleId="Strong">
    <w:name w:val="Strong"/>
    <w:basedOn w:val="DefaultParagraphFont"/>
    <w:uiPriority w:val="22"/>
    <w:qFormat/>
    <w:rsid w:val="00A008EF"/>
    <w:rPr>
      <w:b/>
      <w:bCs/>
    </w:rPr>
  </w:style>
  <w:style w:type="table" w:styleId="TableGrid">
    <w:name w:val="Table Grid"/>
    <w:basedOn w:val="TableNormal"/>
    <w:uiPriority w:val="39"/>
    <w:rsid w:val="00A008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F5A56"/>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relative">
    <w:name w:val="relative"/>
    <w:basedOn w:val="DefaultParagraphFont"/>
    <w:rsid w:val="0089495A"/>
  </w:style>
  <w:style w:type="character" w:customStyle="1" w:styleId="ms-1">
    <w:name w:val="ms-1"/>
    <w:basedOn w:val="DefaultParagraphFont"/>
    <w:rsid w:val="001D5FDC"/>
  </w:style>
  <w:style w:type="character" w:customStyle="1" w:styleId="max-w-full">
    <w:name w:val="max-w-full"/>
    <w:basedOn w:val="DefaultParagraphFont"/>
    <w:rsid w:val="001D5FDC"/>
  </w:style>
  <w:style w:type="character" w:customStyle="1" w:styleId="-me-1">
    <w:name w:val="-me-1"/>
    <w:basedOn w:val="DefaultParagraphFont"/>
    <w:rsid w:val="001D5FDC"/>
  </w:style>
  <w:style w:type="paragraph" w:styleId="Header">
    <w:name w:val="header"/>
    <w:basedOn w:val="Normal"/>
    <w:link w:val="HeaderChar"/>
    <w:uiPriority w:val="99"/>
    <w:unhideWhenUsed/>
    <w:rsid w:val="00290A72"/>
    <w:pPr>
      <w:tabs>
        <w:tab w:val="center" w:pos="4680"/>
        <w:tab w:val="right" w:pos="9360"/>
      </w:tabs>
    </w:pPr>
  </w:style>
  <w:style w:type="character" w:customStyle="1" w:styleId="HeaderChar">
    <w:name w:val="Header Char"/>
    <w:basedOn w:val="DefaultParagraphFont"/>
    <w:link w:val="Header"/>
    <w:uiPriority w:val="99"/>
    <w:rsid w:val="00290A72"/>
    <w:rPr>
      <w:rFonts w:ascii="Calibri" w:hAnsi="Calibri" w:cs="Calibri"/>
      <w:sz w:val="22"/>
      <w:szCs w:val="22"/>
    </w:rPr>
  </w:style>
  <w:style w:type="paragraph" w:styleId="Footer">
    <w:name w:val="footer"/>
    <w:basedOn w:val="Normal"/>
    <w:link w:val="FooterChar"/>
    <w:uiPriority w:val="99"/>
    <w:unhideWhenUsed/>
    <w:rsid w:val="00290A72"/>
    <w:pPr>
      <w:tabs>
        <w:tab w:val="center" w:pos="4680"/>
        <w:tab w:val="right" w:pos="9360"/>
      </w:tabs>
    </w:pPr>
  </w:style>
  <w:style w:type="character" w:customStyle="1" w:styleId="FooterChar">
    <w:name w:val="Footer Char"/>
    <w:basedOn w:val="DefaultParagraphFont"/>
    <w:link w:val="Footer"/>
    <w:uiPriority w:val="99"/>
    <w:rsid w:val="00290A72"/>
    <w:rPr>
      <w:rFonts w:ascii="Calibri" w:hAnsi="Calibri" w:cs="Calibri"/>
      <w:sz w:val="22"/>
      <w:szCs w:val="22"/>
    </w:rPr>
  </w:style>
  <w:style w:type="paragraph" w:styleId="Revision">
    <w:name w:val="Revision"/>
    <w:hidden/>
    <w:uiPriority w:val="99"/>
    <w:semiHidden/>
    <w:rsid w:val="00723E7E"/>
    <w:rPr>
      <w:rFonts w:ascii="Calibri" w:hAnsi="Calibri" w:cs="Calibri"/>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hAnsi="Calibri" w:cs="Calibri"/>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699">
      <w:bodyDiv w:val="1"/>
      <w:marLeft w:val="0"/>
      <w:marRight w:val="0"/>
      <w:marTop w:val="0"/>
      <w:marBottom w:val="0"/>
      <w:divBdr>
        <w:top w:val="none" w:sz="0" w:space="0" w:color="auto"/>
        <w:left w:val="none" w:sz="0" w:space="0" w:color="auto"/>
        <w:bottom w:val="none" w:sz="0" w:space="0" w:color="auto"/>
        <w:right w:val="none" w:sz="0" w:space="0" w:color="auto"/>
      </w:divBdr>
      <w:divsChild>
        <w:div w:id="1330518671">
          <w:marLeft w:val="0"/>
          <w:marRight w:val="0"/>
          <w:marTop w:val="0"/>
          <w:marBottom w:val="0"/>
          <w:divBdr>
            <w:top w:val="none" w:sz="0" w:space="0" w:color="auto"/>
            <w:left w:val="none" w:sz="0" w:space="0" w:color="auto"/>
            <w:bottom w:val="none" w:sz="0" w:space="0" w:color="auto"/>
            <w:right w:val="none" w:sz="0" w:space="0" w:color="auto"/>
          </w:divBdr>
          <w:divsChild>
            <w:div w:id="18892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4069">
      <w:bodyDiv w:val="1"/>
      <w:marLeft w:val="0"/>
      <w:marRight w:val="0"/>
      <w:marTop w:val="0"/>
      <w:marBottom w:val="0"/>
      <w:divBdr>
        <w:top w:val="none" w:sz="0" w:space="0" w:color="auto"/>
        <w:left w:val="none" w:sz="0" w:space="0" w:color="auto"/>
        <w:bottom w:val="none" w:sz="0" w:space="0" w:color="auto"/>
        <w:right w:val="none" w:sz="0" w:space="0" w:color="auto"/>
      </w:divBdr>
    </w:div>
    <w:div w:id="90665918">
      <w:bodyDiv w:val="1"/>
      <w:marLeft w:val="0"/>
      <w:marRight w:val="0"/>
      <w:marTop w:val="0"/>
      <w:marBottom w:val="0"/>
      <w:divBdr>
        <w:top w:val="none" w:sz="0" w:space="0" w:color="auto"/>
        <w:left w:val="none" w:sz="0" w:space="0" w:color="auto"/>
        <w:bottom w:val="none" w:sz="0" w:space="0" w:color="auto"/>
        <w:right w:val="none" w:sz="0" w:space="0" w:color="auto"/>
      </w:divBdr>
    </w:div>
    <w:div w:id="113141364">
      <w:bodyDiv w:val="1"/>
      <w:marLeft w:val="0"/>
      <w:marRight w:val="0"/>
      <w:marTop w:val="0"/>
      <w:marBottom w:val="0"/>
      <w:divBdr>
        <w:top w:val="none" w:sz="0" w:space="0" w:color="auto"/>
        <w:left w:val="none" w:sz="0" w:space="0" w:color="auto"/>
        <w:bottom w:val="none" w:sz="0" w:space="0" w:color="auto"/>
        <w:right w:val="none" w:sz="0" w:space="0" w:color="auto"/>
      </w:divBdr>
      <w:divsChild>
        <w:div w:id="1328745683">
          <w:marLeft w:val="0"/>
          <w:marRight w:val="0"/>
          <w:marTop w:val="0"/>
          <w:marBottom w:val="0"/>
          <w:divBdr>
            <w:top w:val="none" w:sz="0" w:space="0" w:color="auto"/>
            <w:left w:val="none" w:sz="0" w:space="0" w:color="auto"/>
            <w:bottom w:val="none" w:sz="0" w:space="0" w:color="auto"/>
            <w:right w:val="none" w:sz="0" w:space="0" w:color="auto"/>
          </w:divBdr>
          <w:divsChild>
            <w:div w:id="15755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3213">
      <w:bodyDiv w:val="1"/>
      <w:marLeft w:val="0"/>
      <w:marRight w:val="0"/>
      <w:marTop w:val="0"/>
      <w:marBottom w:val="0"/>
      <w:divBdr>
        <w:top w:val="none" w:sz="0" w:space="0" w:color="auto"/>
        <w:left w:val="none" w:sz="0" w:space="0" w:color="auto"/>
        <w:bottom w:val="none" w:sz="0" w:space="0" w:color="auto"/>
        <w:right w:val="none" w:sz="0" w:space="0" w:color="auto"/>
      </w:divBdr>
      <w:divsChild>
        <w:div w:id="807630957">
          <w:marLeft w:val="0"/>
          <w:marRight w:val="0"/>
          <w:marTop w:val="0"/>
          <w:marBottom w:val="0"/>
          <w:divBdr>
            <w:top w:val="none" w:sz="0" w:space="0" w:color="auto"/>
            <w:left w:val="none" w:sz="0" w:space="0" w:color="auto"/>
            <w:bottom w:val="none" w:sz="0" w:space="0" w:color="auto"/>
            <w:right w:val="none" w:sz="0" w:space="0" w:color="auto"/>
          </w:divBdr>
          <w:divsChild>
            <w:div w:id="20459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2777">
      <w:bodyDiv w:val="1"/>
      <w:marLeft w:val="0"/>
      <w:marRight w:val="0"/>
      <w:marTop w:val="0"/>
      <w:marBottom w:val="0"/>
      <w:divBdr>
        <w:top w:val="none" w:sz="0" w:space="0" w:color="auto"/>
        <w:left w:val="none" w:sz="0" w:space="0" w:color="auto"/>
        <w:bottom w:val="none" w:sz="0" w:space="0" w:color="auto"/>
        <w:right w:val="none" w:sz="0" w:space="0" w:color="auto"/>
      </w:divBdr>
    </w:div>
    <w:div w:id="432870080">
      <w:bodyDiv w:val="1"/>
      <w:marLeft w:val="0"/>
      <w:marRight w:val="0"/>
      <w:marTop w:val="0"/>
      <w:marBottom w:val="0"/>
      <w:divBdr>
        <w:top w:val="none" w:sz="0" w:space="0" w:color="auto"/>
        <w:left w:val="none" w:sz="0" w:space="0" w:color="auto"/>
        <w:bottom w:val="none" w:sz="0" w:space="0" w:color="auto"/>
        <w:right w:val="none" w:sz="0" w:space="0" w:color="auto"/>
      </w:divBdr>
    </w:div>
    <w:div w:id="437070699">
      <w:bodyDiv w:val="1"/>
      <w:marLeft w:val="0"/>
      <w:marRight w:val="0"/>
      <w:marTop w:val="0"/>
      <w:marBottom w:val="0"/>
      <w:divBdr>
        <w:top w:val="none" w:sz="0" w:space="0" w:color="auto"/>
        <w:left w:val="none" w:sz="0" w:space="0" w:color="auto"/>
        <w:bottom w:val="none" w:sz="0" w:space="0" w:color="auto"/>
        <w:right w:val="none" w:sz="0" w:space="0" w:color="auto"/>
      </w:divBdr>
      <w:divsChild>
        <w:div w:id="386345857">
          <w:marLeft w:val="0"/>
          <w:marRight w:val="0"/>
          <w:marTop w:val="0"/>
          <w:marBottom w:val="0"/>
          <w:divBdr>
            <w:top w:val="none" w:sz="0" w:space="0" w:color="auto"/>
            <w:left w:val="none" w:sz="0" w:space="0" w:color="auto"/>
            <w:bottom w:val="none" w:sz="0" w:space="0" w:color="auto"/>
            <w:right w:val="none" w:sz="0" w:space="0" w:color="auto"/>
          </w:divBdr>
          <w:divsChild>
            <w:div w:id="8901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8185">
      <w:bodyDiv w:val="1"/>
      <w:marLeft w:val="0"/>
      <w:marRight w:val="0"/>
      <w:marTop w:val="0"/>
      <w:marBottom w:val="0"/>
      <w:divBdr>
        <w:top w:val="none" w:sz="0" w:space="0" w:color="auto"/>
        <w:left w:val="none" w:sz="0" w:space="0" w:color="auto"/>
        <w:bottom w:val="none" w:sz="0" w:space="0" w:color="auto"/>
        <w:right w:val="none" w:sz="0" w:space="0" w:color="auto"/>
      </w:divBdr>
      <w:divsChild>
        <w:div w:id="961806487">
          <w:marLeft w:val="0"/>
          <w:marRight w:val="0"/>
          <w:marTop w:val="0"/>
          <w:marBottom w:val="0"/>
          <w:divBdr>
            <w:top w:val="none" w:sz="0" w:space="0" w:color="auto"/>
            <w:left w:val="none" w:sz="0" w:space="0" w:color="auto"/>
            <w:bottom w:val="none" w:sz="0" w:space="0" w:color="auto"/>
            <w:right w:val="none" w:sz="0" w:space="0" w:color="auto"/>
          </w:divBdr>
          <w:divsChild>
            <w:div w:id="10002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7153">
      <w:bodyDiv w:val="1"/>
      <w:marLeft w:val="0"/>
      <w:marRight w:val="0"/>
      <w:marTop w:val="0"/>
      <w:marBottom w:val="0"/>
      <w:divBdr>
        <w:top w:val="none" w:sz="0" w:space="0" w:color="auto"/>
        <w:left w:val="none" w:sz="0" w:space="0" w:color="auto"/>
        <w:bottom w:val="none" w:sz="0" w:space="0" w:color="auto"/>
        <w:right w:val="none" w:sz="0" w:space="0" w:color="auto"/>
      </w:divBdr>
      <w:divsChild>
        <w:div w:id="963464628">
          <w:marLeft w:val="0"/>
          <w:marRight w:val="0"/>
          <w:marTop w:val="0"/>
          <w:marBottom w:val="0"/>
          <w:divBdr>
            <w:top w:val="none" w:sz="0" w:space="0" w:color="auto"/>
            <w:left w:val="none" w:sz="0" w:space="0" w:color="auto"/>
            <w:bottom w:val="none" w:sz="0" w:space="0" w:color="auto"/>
            <w:right w:val="none" w:sz="0" w:space="0" w:color="auto"/>
          </w:divBdr>
          <w:divsChild>
            <w:div w:id="11790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9846">
      <w:bodyDiv w:val="1"/>
      <w:marLeft w:val="0"/>
      <w:marRight w:val="0"/>
      <w:marTop w:val="0"/>
      <w:marBottom w:val="0"/>
      <w:divBdr>
        <w:top w:val="none" w:sz="0" w:space="0" w:color="auto"/>
        <w:left w:val="none" w:sz="0" w:space="0" w:color="auto"/>
        <w:bottom w:val="none" w:sz="0" w:space="0" w:color="auto"/>
        <w:right w:val="none" w:sz="0" w:space="0" w:color="auto"/>
      </w:divBdr>
    </w:div>
    <w:div w:id="911742665">
      <w:bodyDiv w:val="1"/>
      <w:marLeft w:val="0"/>
      <w:marRight w:val="0"/>
      <w:marTop w:val="0"/>
      <w:marBottom w:val="0"/>
      <w:divBdr>
        <w:top w:val="none" w:sz="0" w:space="0" w:color="auto"/>
        <w:left w:val="none" w:sz="0" w:space="0" w:color="auto"/>
        <w:bottom w:val="none" w:sz="0" w:space="0" w:color="auto"/>
        <w:right w:val="none" w:sz="0" w:space="0" w:color="auto"/>
      </w:divBdr>
    </w:div>
    <w:div w:id="963926919">
      <w:bodyDiv w:val="1"/>
      <w:marLeft w:val="0"/>
      <w:marRight w:val="0"/>
      <w:marTop w:val="0"/>
      <w:marBottom w:val="0"/>
      <w:divBdr>
        <w:top w:val="none" w:sz="0" w:space="0" w:color="auto"/>
        <w:left w:val="none" w:sz="0" w:space="0" w:color="auto"/>
        <w:bottom w:val="none" w:sz="0" w:space="0" w:color="auto"/>
        <w:right w:val="none" w:sz="0" w:space="0" w:color="auto"/>
      </w:divBdr>
    </w:div>
    <w:div w:id="1011221552">
      <w:bodyDiv w:val="1"/>
      <w:marLeft w:val="0"/>
      <w:marRight w:val="0"/>
      <w:marTop w:val="0"/>
      <w:marBottom w:val="0"/>
      <w:divBdr>
        <w:top w:val="none" w:sz="0" w:space="0" w:color="auto"/>
        <w:left w:val="none" w:sz="0" w:space="0" w:color="auto"/>
        <w:bottom w:val="none" w:sz="0" w:space="0" w:color="auto"/>
        <w:right w:val="none" w:sz="0" w:space="0" w:color="auto"/>
      </w:divBdr>
    </w:div>
    <w:div w:id="1111634148">
      <w:bodyDiv w:val="1"/>
      <w:marLeft w:val="0"/>
      <w:marRight w:val="0"/>
      <w:marTop w:val="0"/>
      <w:marBottom w:val="0"/>
      <w:divBdr>
        <w:top w:val="none" w:sz="0" w:space="0" w:color="auto"/>
        <w:left w:val="none" w:sz="0" w:space="0" w:color="auto"/>
        <w:bottom w:val="none" w:sz="0" w:space="0" w:color="auto"/>
        <w:right w:val="none" w:sz="0" w:space="0" w:color="auto"/>
      </w:divBdr>
      <w:divsChild>
        <w:div w:id="66805802">
          <w:marLeft w:val="0"/>
          <w:marRight w:val="0"/>
          <w:marTop w:val="0"/>
          <w:marBottom w:val="0"/>
          <w:divBdr>
            <w:top w:val="none" w:sz="0" w:space="0" w:color="auto"/>
            <w:left w:val="none" w:sz="0" w:space="0" w:color="auto"/>
            <w:bottom w:val="none" w:sz="0" w:space="0" w:color="auto"/>
            <w:right w:val="none" w:sz="0" w:space="0" w:color="auto"/>
          </w:divBdr>
          <w:divsChild>
            <w:div w:id="67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6923">
      <w:bodyDiv w:val="1"/>
      <w:marLeft w:val="0"/>
      <w:marRight w:val="0"/>
      <w:marTop w:val="0"/>
      <w:marBottom w:val="0"/>
      <w:divBdr>
        <w:top w:val="none" w:sz="0" w:space="0" w:color="auto"/>
        <w:left w:val="none" w:sz="0" w:space="0" w:color="auto"/>
        <w:bottom w:val="none" w:sz="0" w:space="0" w:color="auto"/>
        <w:right w:val="none" w:sz="0" w:space="0" w:color="auto"/>
      </w:divBdr>
    </w:div>
    <w:div w:id="1430154693">
      <w:bodyDiv w:val="1"/>
      <w:marLeft w:val="0"/>
      <w:marRight w:val="0"/>
      <w:marTop w:val="0"/>
      <w:marBottom w:val="0"/>
      <w:divBdr>
        <w:top w:val="none" w:sz="0" w:space="0" w:color="auto"/>
        <w:left w:val="none" w:sz="0" w:space="0" w:color="auto"/>
        <w:bottom w:val="none" w:sz="0" w:space="0" w:color="auto"/>
        <w:right w:val="none" w:sz="0" w:space="0" w:color="auto"/>
      </w:divBdr>
      <w:divsChild>
        <w:div w:id="972368361">
          <w:marLeft w:val="0"/>
          <w:marRight w:val="0"/>
          <w:marTop w:val="0"/>
          <w:marBottom w:val="0"/>
          <w:divBdr>
            <w:top w:val="none" w:sz="0" w:space="0" w:color="auto"/>
            <w:left w:val="none" w:sz="0" w:space="0" w:color="auto"/>
            <w:bottom w:val="none" w:sz="0" w:space="0" w:color="auto"/>
            <w:right w:val="none" w:sz="0" w:space="0" w:color="auto"/>
          </w:divBdr>
          <w:divsChild>
            <w:div w:id="16361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3350">
      <w:bodyDiv w:val="1"/>
      <w:marLeft w:val="0"/>
      <w:marRight w:val="0"/>
      <w:marTop w:val="0"/>
      <w:marBottom w:val="0"/>
      <w:divBdr>
        <w:top w:val="none" w:sz="0" w:space="0" w:color="auto"/>
        <w:left w:val="none" w:sz="0" w:space="0" w:color="auto"/>
        <w:bottom w:val="none" w:sz="0" w:space="0" w:color="auto"/>
        <w:right w:val="none" w:sz="0" w:space="0" w:color="auto"/>
      </w:divBdr>
      <w:divsChild>
        <w:div w:id="435096319">
          <w:marLeft w:val="0"/>
          <w:marRight w:val="0"/>
          <w:marTop w:val="0"/>
          <w:marBottom w:val="0"/>
          <w:divBdr>
            <w:top w:val="none" w:sz="0" w:space="0" w:color="auto"/>
            <w:left w:val="none" w:sz="0" w:space="0" w:color="auto"/>
            <w:bottom w:val="none" w:sz="0" w:space="0" w:color="auto"/>
            <w:right w:val="none" w:sz="0" w:space="0" w:color="auto"/>
          </w:divBdr>
          <w:divsChild>
            <w:div w:id="10648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3399">
      <w:bodyDiv w:val="1"/>
      <w:marLeft w:val="0"/>
      <w:marRight w:val="0"/>
      <w:marTop w:val="0"/>
      <w:marBottom w:val="0"/>
      <w:divBdr>
        <w:top w:val="none" w:sz="0" w:space="0" w:color="auto"/>
        <w:left w:val="none" w:sz="0" w:space="0" w:color="auto"/>
        <w:bottom w:val="none" w:sz="0" w:space="0" w:color="auto"/>
        <w:right w:val="none" w:sz="0" w:space="0" w:color="auto"/>
      </w:divBdr>
      <w:divsChild>
        <w:div w:id="396825524">
          <w:marLeft w:val="0"/>
          <w:marRight w:val="0"/>
          <w:marTop w:val="0"/>
          <w:marBottom w:val="0"/>
          <w:divBdr>
            <w:top w:val="none" w:sz="0" w:space="0" w:color="auto"/>
            <w:left w:val="none" w:sz="0" w:space="0" w:color="auto"/>
            <w:bottom w:val="none" w:sz="0" w:space="0" w:color="auto"/>
            <w:right w:val="none" w:sz="0" w:space="0" w:color="auto"/>
          </w:divBdr>
          <w:divsChild>
            <w:div w:id="253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1945">
      <w:bodyDiv w:val="1"/>
      <w:marLeft w:val="0"/>
      <w:marRight w:val="0"/>
      <w:marTop w:val="0"/>
      <w:marBottom w:val="0"/>
      <w:divBdr>
        <w:top w:val="none" w:sz="0" w:space="0" w:color="auto"/>
        <w:left w:val="none" w:sz="0" w:space="0" w:color="auto"/>
        <w:bottom w:val="none" w:sz="0" w:space="0" w:color="auto"/>
        <w:right w:val="none" w:sz="0" w:space="0" w:color="auto"/>
      </w:divBdr>
    </w:div>
    <w:div w:id="1957128599">
      <w:bodyDiv w:val="1"/>
      <w:marLeft w:val="0"/>
      <w:marRight w:val="0"/>
      <w:marTop w:val="0"/>
      <w:marBottom w:val="0"/>
      <w:divBdr>
        <w:top w:val="none" w:sz="0" w:space="0" w:color="auto"/>
        <w:left w:val="none" w:sz="0" w:space="0" w:color="auto"/>
        <w:bottom w:val="none" w:sz="0" w:space="0" w:color="auto"/>
        <w:right w:val="none" w:sz="0" w:space="0" w:color="auto"/>
      </w:divBdr>
      <w:divsChild>
        <w:div w:id="1105148385">
          <w:marLeft w:val="0"/>
          <w:marRight w:val="0"/>
          <w:marTop w:val="0"/>
          <w:marBottom w:val="0"/>
          <w:divBdr>
            <w:top w:val="none" w:sz="0" w:space="0" w:color="auto"/>
            <w:left w:val="none" w:sz="0" w:space="0" w:color="auto"/>
            <w:bottom w:val="none" w:sz="0" w:space="0" w:color="auto"/>
            <w:right w:val="none" w:sz="0" w:space="0" w:color="auto"/>
          </w:divBdr>
          <w:divsChild>
            <w:div w:id="11979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3958">
      <w:bodyDiv w:val="1"/>
      <w:marLeft w:val="0"/>
      <w:marRight w:val="0"/>
      <w:marTop w:val="0"/>
      <w:marBottom w:val="0"/>
      <w:divBdr>
        <w:top w:val="none" w:sz="0" w:space="0" w:color="auto"/>
        <w:left w:val="none" w:sz="0" w:space="0" w:color="auto"/>
        <w:bottom w:val="none" w:sz="0" w:space="0" w:color="auto"/>
        <w:right w:val="none" w:sz="0" w:space="0" w:color="auto"/>
      </w:divBdr>
    </w:div>
    <w:div w:id="2132897148">
      <w:bodyDiv w:val="1"/>
      <w:marLeft w:val="0"/>
      <w:marRight w:val="0"/>
      <w:marTop w:val="0"/>
      <w:marBottom w:val="0"/>
      <w:divBdr>
        <w:top w:val="none" w:sz="0" w:space="0" w:color="auto"/>
        <w:left w:val="none" w:sz="0" w:space="0" w:color="auto"/>
        <w:bottom w:val="none" w:sz="0" w:space="0" w:color="auto"/>
        <w:right w:val="none" w:sz="0" w:space="0" w:color="auto"/>
      </w:divBdr>
      <w:divsChild>
        <w:div w:id="1928880952">
          <w:marLeft w:val="0"/>
          <w:marRight w:val="0"/>
          <w:marTop w:val="0"/>
          <w:marBottom w:val="0"/>
          <w:divBdr>
            <w:top w:val="none" w:sz="0" w:space="0" w:color="auto"/>
            <w:left w:val="none" w:sz="0" w:space="0" w:color="auto"/>
            <w:bottom w:val="none" w:sz="0" w:space="0" w:color="auto"/>
            <w:right w:val="none" w:sz="0" w:space="0" w:color="auto"/>
          </w:divBdr>
          <w:divsChild>
            <w:div w:id="13926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ameslab.gov/cmi" TargetMode="External"/><Relationship Id="rId1" Type="http://schemas.openxmlformats.org/officeDocument/2006/relationships/hyperlink" Target="https://netl.doe.gov/metallic"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uwyo.edu/news/2024/07/uw-ser-receives-sloan-foundation-award-for-circular-economies-and-critical-minerals-study.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www.uwyo.edu/ser/research/critical-mineral-leadership-academy/index.html" TargetMode="External"/><Relationship Id="rId23" Type="http://schemas.openxmlformats.org/officeDocument/2006/relationships/theme" Target="theme/theme1.xml"/><Relationship Id="rId10" Type="http://schemas.openxmlformats.org/officeDocument/2006/relationships/hyperlink" Target="https://www.wyoleg.gov/2023/Databook/Operations/Revenue/a%20Revenue%20Introduction.pdf"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BCE9A65D846244A7DAB049019F9F56" ma:contentTypeVersion="3" ma:contentTypeDescription="Create a new document." ma:contentTypeScope="" ma:versionID="4fd7571012728345c28ec71aece396ea">
  <xsd:schema xmlns:xsd="http://www.w3.org/2001/XMLSchema" xmlns:xs="http://www.w3.org/2001/XMLSchema" xmlns:p="http://schemas.microsoft.com/office/2006/metadata/properties" xmlns:ns2="86e6ea61-647a-4891-aa1e-98e3cd1863a6" targetNamespace="http://schemas.microsoft.com/office/2006/metadata/properties" ma:root="true" ma:fieldsID="51b4411b8bf1ca841cbb0296208fe9fd" ns2:_="">
    <xsd:import namespace="86e6ea61-647a-4891-aa1e-98e3cd1863a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6ea61-647a-4891-aa1e-98e3cd1863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B06C0E-2DA3-4BA5-A9AE-22085908E4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ED1C0E-1AF4-426F-82F4-136EF4B83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e6ea61-647a-4891-aa1e-98e3cd186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ED5C99-D0A4-464B-9A12-4586B1AC7A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3622</Words>
  <Characters>20650</Characters>
  <Application>Microsoft Office Word</Application>
  <DocSecurity>0</DocSecurity>
  <Lines>172</Lines>
  <Paragraphs>48</Paragraphs>
  <ScaleCrop>false</ScaleCrop>
  <Company/>
  <LinksUpToDate>false</LinksUpToDate>
  <CharactersWithSpaces>24224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Chitnis</dc:creator>
  <cp:keywords/>
  <dc:description/>
  <cp:lastModifiedBy>Ismail Hossain</cp:lastModifiedBy>
  <cp:revision>26</cp:revision>
  <cp:lastPrinted>2025-06-02T14:50:00Z</cp:lastPrinted>
  <dcterms:created xsi:type="dcterms:W3CDTF">2025-06-23T02:07:00Z</dcterms:created>
  <dcterms:modified xsi:type="dcterms:W3CDTF">2025-07-08T21:32:00Z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0x01010035BCE9A65D846244A7DAB049019F9F56</vt:lpwstr>
  </property>
</Properties>
</file>